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D2A79" w14:textId="3D5EE023" w:rsidR="006F6FEB" w:rsidRDefault="006F6FEB" w:rsidP="006F6FEB">
      <w:pPr>
        <w:rPr>
          <w:rFonts w:ascii="Times New Roman" w:hAnsi="Times New Roman" w:cs="Times New Roman"/>
          <w:sz w:val="20"/>
          <w:szCs w:val="20"/>
        </w:rPr>
      </w:pPr>
      <w:r w:rsidRPr="00474A4E">
        <w:rPr>
          <w:rFonts w:ascii="Times New Roman" w:hAnsi="Times New Roman" w:cs="Times New Roman"/>
          <w:b/>
          <w:sz w:val="20"/>
          <w:szCs w:val="20"/>
        </w:rPr>
        <w:t>Abstract</w:t>
      </w:r>
      <w:r w:rsidRPr="00474A4E">
        <w:rPr>
          <w:rFonts w:ascii="Times New Roman" w:hAnsi="Times New Roman" w:cs="Times New Roman"/>
          <w:b/>
          <w:sz w:val="20"/>
          <w:szCs w:val="20"/>
        </w:rPr>
        <w:t>：</w:t>
      </w:r>
      <w:r>
        <w:rPr>
          <w:rFonts w:ascii="Times New Roman" w:hAnsi="Times New Roman" w:cs="Times New Roman"/>
          <w:sz w:val="20"/>
          <w:szCs w:val="20"/>
        </w:rPr>
        <w:t>In this article</w:t>
      </w:r>
      <w:r w:rsidRPr="00066FF3">
        <w:rPr>
          <w:rFonts w:ascii="Times New Roman" w:hAnsi="Times New Roman" w:cs="Times New Roman"/>
          <w:sz w:val="20"/>
          <w:szCs w:val="20"/>
        </w:rPr>
        <w:t>, we propose</w:t>
      </w:r>
      <w:r>
        <w:rPr>
          <w:rFonts w:ascii="Times New Roman" w:hAnsi="Times New Roman" w:cs="Times New Roman"/>
          <w:sz w:val="20"/>
          <w:szCs w:val="20"/>
        </w:rPr>
        <w:t>d</w:t>
      </w:r>
      <w:r w:rsidRPr="00066FF3">
        <w:rPr>
          <w:rFonts w:ascii="Times New Roman" w:hAnsi="Times New Roman" w:cs="Times New Roman"/>
          <w:sz w:val="20"/>
          <w:szCs w:val="20"/>
        </w:rPr>
        <w:t xml:space="preserve"> a new plasmonics-si coupler</w:t>
      </w:r>
      <w:r w:rsidR="00B47DBB">
        <w:rPr>
          <w:rFonts w:ascii="Times New Roman" w:hAnsi="Times New Roman" w:cs="Times New Roman"/>
          <w:sz w:val="20"/>
          <w:szCs w:val="20"/>
        </w:rPr>
        <w:t xml:space="preserve"> </w:t>
      </w:r>
      <w:r w:rsidR="00A84847">
        <w:rPr>
          <w:rFonts w:ascii="Times New Roman" w:hAnsi="Times New Roman" w:cs="Times New Roman" w:hint="eastAsia"/>
          <w:sz w:val="20"/>
          <w:szCs w:val="20"/>
        </w:rPr>
        <w:t>(</w:t>
      </w:r>
      <w:r w:rsidR="00A84847">
        <w:rPr>
          <w:rFonts w:ascii="Times New Roman" w:hAnsi="Times New Roman" w:cs="Times New Roman"/>
          <w:sz w:val="20"/>
          <w:szCs w:val="20"/>
        </w:rPr>
        <w:t>PSC</w:t>
      </w:r>
      <w:r w:rsidR="00A84847">
        <w:rPr>
          <w:rFonts w:ascii="Times New Roman" w:hAnsi="Times New Roman" w:cs="Times New Roman" w:hint="eastAsia"/>
          <w:sz w:val="20"/>
          <w:szCs w:val="20"/>
        </w:rPr>
        <w:t>)</w:t>
      </w:r>
      <w:r w:rsidR="005822AF">
        <w:rPr>
          <w:rFonts w:ascii="Times New Roman" w:hAnsi="Times New Roman" w:cs="Times New Roman" w:hint="eastAsia"/>
          <w:sz w:val="20"/>
          <w:szCs w:val="20"/>
        </w:rPr>
        <w:t>, which can</w:t>
      </w:r>
      <w:r w:rsidR="005822AF" w:rsidRPr="005822AF">
        <w:rPr>
          <w:rFonts w:ascii="Times New Roman" w:hAnsi="Times New Roman" w:cs="Times New Roman"/>
          <w:sz w:val="20"/>
          <w:szCs w:val="20"/>
        </w:rPr>
        <w:t xml:space="preserve"> provide</w:t>
      </w:r>
      <w:r w:rsidR="005822AF">
        <w:rPr>
          <w:rFonts w:ascii="Times New Roman" w:hAnsi="Times New Roman" w:cs="Times New Roman"/>
          <w:sz w:val="20"/>
          <w:szCs w:val="20"/>
        </w:rPr>
        <w:t xml:space="preserve"> </w:t>
      </w:r>
      <w:r w:rsidR="005822AF" w:rsidRPr="005822AF">
        <w:rPr>
          <w:rFonts w:ascii="Times New Roman" w:hAnsi="Times New Roman" w:cs="Times New Roman"/>
          <w:sz w:val="20"/>
          <w:szCs w:val="20"/>
        </w:rPr>
        <w:t>relatively high transmission efficiency.</w:t>
      </w:r>
      <w:r w:rsidR="00765717">
        <w:rPr>
          <w:rFonts w:ascii="Times New Roman" w:hAnsi="Times New Roman" w:cs="Times New Roman" w:hint="eastAsia"/>
          <w:sz w:val="20"/>
          <w:szCs w:val="20"/>
        </w:rPr>
        <w:t xml:space="preserve"> </w:t>
      </w:r>
      <w:r w:rsidRPr="00066FF3">
        <w:rPr>
          <w:rFonts w:ascii="Times New Roman" w:hAnsi="Times New Roman" w:cs="Times New Roman"/>
          <w:sz w:val="20"/>
          <w:szCs w:val="20"/>
        </w:rPr>
        <w:t xml:space="preserve">We use four algorithms to optimize the </w:t>
      </w:r>
      <w:r w:rsidR="00A84847">
        <w:rPr>
          <w:rFonts w:ascii="Times New Roman" w:hAnsi="Times New Roman" w:cs="Times New Roman"/>
          <w:sz w:val="20"/>
          <w:szCs w:val="20"/>
        </w:rPr>
        <w:t>PSC</w:t>
      </w:r>
      <w:r w:rsidRPr="00066FF3">
        <w:rPr>
          <w:rFonts w:ascii="Times New Roman" w:hAnsi="Times New Roman" w:cs="Times New Roman"/>
          <w:sz w:val="20"/>
          <w:szCs w:val="20"/>
        </w:rPr>
        <w:t xml:space="preserve"> structure, which are binary search algorithm, genetic algorithm, </w:t>
      </w:r>
      <w:r>
        <w:rPr>
          <w:rFonts w:ascii="Times New Roman" w:hAnsi="Times New Roman" w:cs="Times New Roman"/>
          <w:sz w:val="20"/>
          <w:szCs w:val="20"/>
        </w:rPr>
        <w:t>p</w:t>
      </w:r>
      <w:r w:rsidRPr="00B27DA5">
        <w:rPr>
          <w:rFonts w:ascii="Times New Roman" w:hAnsi="Times New Roman" w:cs="Times New Roman"/>
          <w:sz w:val="20"/>
          <w:szCs w:val="20"/>
        </w:rPr>
        <w:t>article swarm optimization</w:t>
      </w:r>
      <w:r w:rsidRPr="00066FF3">
        <w:rPr>
          <w:rFonts w:ascii="Times New Roman" w:hAnsi="Times New Roman" w:cs="Times New Roman"/>
          <w:sz w:val="20"/>
          <w:szCs w:val="20"/>
        </w:rPr>
        <w:t xml:space="preserve"> algorithm and</w:t>
      </w:r>
      <w:r>
        <w:rPr>
          <w:rFonts w:ascii="Times New Roman" w:hAnsi="Times New Roman" w:cs="Times New Roman"/>
          <w:sz w:val="20"/>
          <w:szCs w:val="20"/>
        </w:rPr>
        <w:t xml:space="preserve"> simulated annealing algorithm. </w:t>
      </w:r>
      <w:r w:rsidRPr="00066FF3">
        <w:rPr>
          <w:rFonts w:ascii="Times New Roman" w:hAnsi="Times New Roman" w:cs="Times New Roman"/>
          <w:sz w:val="20"/>
          <w:szCs w:val="20"/>
        </w:rPr>
        <w:t>The simulation results show that the structure designed by the binary search</w:t>
      </w:r>
      <w:r>
        <w:rPr>
          <w:rFonts w:ascii="Times New Roman" w:hAnsi="Times New Roman" w:cs="Times New Roman"/>
          <w:sz w:val="20"/>
          <w:szCs w:val="20"/>
        </w:rPr>
        <w:t xml:space="preserve"> algorithm can obtain o</w:t>
      </w:r>
      <w:r w:rsidRPr="00B27DA5">
        <w:rPr>
          <w:rFonts w:ascii="Times New Roman" w:hAnsi="Times New Roman" w:cs="Times New Roman"/>
          <w:sz w:val="20"/>
          <w:szCs w:val="20"/>
        </w:rPr>
        <w:t>ptimum optimization</w:t>
      </w:r>
      <w:r>
        <w:rPr>
          <w:rFonts w:ascii="Times New Roman" w:hAnsi="Times New Roman" w:cs="Times New Roman"/>
          <w:sz w:val="20"/>
          <w:szCs w:val="20"/>
        </w:rPr>
        <w:t xml:space="preserve">. </w:t>
      </w:r>
      <w:r w:rsidRPr="00066FF3">
        <w:rPr>
          <w:rFonts w:ascii="Times New Roman" w:hAnsi="Times New Roman" w:cs="Times New Roman"/>
          <w:sz w:val="20"/>
          <w:szCs w:val="20"/>
        </w:rPr>
        <w:t xml:space="preserve">The transmittance of light from the Si waveguide to the MDM waveguide is above 91.5%, </w:t>
      </w:r>
      <w:r>
        <w:rPr>
          <w:rFonts w:ascii="Times New Roman" w:hAnsi="Times New Roman" w:cs="Times New Roman"/>
          <w:sz w:val="20"/>
          <w:szCs w:val="20"/>
        </w:rPr>
        <w:t>and the input light w</w:t>
      </w:r>
      <w:r w:rsidRPr="008E584A">
        <w:rPr>
          <w:rFonts w:ascii="Times New Roman" w:hAnsi="Times New Roman" w:cs="Times New Roman"/>
          <w:sz w:val="20"/>
          <w:szCs w:val="20"/>
        </w:rPr>
        <w:t>hether</w:t>
      </w:r>
      <w:r>
        <w:rPr>
          <w:rFonts w:ascii="Times New Roman" w:hAnsi="Times New Roman" w:cs="Times New Roman"/>
          <w:sz w:val="20"/>
          <w:szCs w:val="20"/>
        </w:rPr>
        <w:t xml:space="preserve"> in</w:t>
      </w:r>
      <w:r w:rsidRPr="008E584A">
        <w:rPr>
          <w:rFonts w:ascii="Times New Roman" w:hAnsi="Times New Roman" w:cs="Times New Roman"/>
          <w:sz w:val="20"/>
          <w:szCs w:val="20"/>
        </w:rPr>
        <w:t xml:space="preserve"> TE mode or TM mode has little effect on the coupling </w:t>
      </w:r>
      <w:r w:rsidR="005822AF">
        <w:rPr>
          <w:rFonts w:ascii="Times New Roman" w:hAnsi="Times New Roman" w:cs="Times New Roman"/>
          <w:sz w:val="20"/>
          <w:szCs w:val="20"/>
        </w:rPr>
        <w:t>efficiency. What’s more,</w:t>
      </w:r>
      <w:r w:rsidR="005822AF">
        <w:rPr>
          <w:rFonts w:ascii="Times New Roman" w:hAnsi="Times New Roman" w:cs="Times New Roman" w:hint="eastAsia"/>
          <w:sz w:val="20"/>
          <w:szCs w:val="20"/>
        </w:rPr>
        <w:t xml:space="preserve"> </w:t>
      </w:r>
      <w:r w:rsidR="00765717">
        <w:rPr>
          <w:rFonts w:ascii="Times New Roman" w:hAnsi="Times New Roman" w:cs="Times New Roman"/>
          <w:sz w:val="20"/>
          <w:szCs w:val="20"/>
        </w:rPr>
        <w:t>t</w:t>
      </w:r>
      <w:r w:rsidR="00765717" w:rsidRPr="00765717">
        <w:rPr>
          <w:rFonts w:ascii="Times New Roman" w:hAnsi="Times New Roman" w:cs="Times New Roman"/>
          <w:sz w:val="20"/>
          <w:szCs w:val="20"/>
        </w:rPr>
        <w:t>he bandwidth of transmitted light is 200 nm, ranging from 1450 to 1650 nm.</w:t>
      </w:r>
      <w:r w:rsidR="00765717">
        <w:rPr>
          <w:rFonts w:ascii="Times New Roman" w:hAnsi="Times New Roman" w:cs="Times New Roman" w:hint="eastAsia"/>
          <w:sz w:val="20"/>
          <w:szCs w:val="20"/>
        </w:rPr>
        <w:t xml:space="preserve"> </w:t>
      </w:r>
      <w:r w:rsidRPr="00066FF3">
        <w:rPr>
          <w:rFonts w:ascii="Times New Roman" w:hAnsi="Times New Roman" w:cs="Times New Roman"/>
          <w:sz w:val="20"/>
          <w:szCs w:val="20"/>
        </w:rPr>
        <w:t>The structure designed by particle swarm optimization and genetic algorithm can ach</w:t>
      </w:r>
      <w:r>
        <w:rPr>
          <w:rFonts w:ascii="Times New Roman" w:hAnsi="Times New Roman" w:cs="Times New Roman"/>
          <w:sz w:val="20"/>
          <w:szCs w:val="20"/>
        </w:rPr>
        <w:t>ieve a transmittance of mor</w:t>
      </w:r>
      <w:r w:rsidRPr="00066FF3">
        <w:rPr>
          <w:rFonts w:ascii="Times New Roman" w:hAnsi="Times New Roman" w:cs="Times New Roman"/>
          <w:sz w:val="20"/>
          <w:szCs w:val="20"/>
        </w:rPr>
        <w:t>e than 72%. The structure designed by simulated annealing algorithm can achieve a transmittance of more than 60%.</w:t>
      </w:r>
    </w:p>
    <w:p w14:paraId="564361D6" w14:textId="77777777" w:rsidR="006F6FEB" w:rsidRDefault="006F6FEB" w:rsidP="006F6FEB">
      <w:pPr>
        <w:rPr>
          <w:rFonts w:ascii="Times New Roman" w:hAnsi="Times New Roman" w:cs="Times New Roman"/>
          <w:sz w:val="20"/>
          <w:szCs w:val="20"/>
        </w:rPr>
      </w:pPr>
    </w:p>
    <w:p w14:paraId="720D2E93" w14:textId="77777777" w:rsidR="006F6FEB" w:rsidRDefault="006F6FEB" w:rsidP="006F6FEB">
      <w:pPr>
        <w:rPr>
          <w:rFonts w:ascii="Times New Roman" w:hAnsi="Times New Roman" w:cs="Times New Roman"/>
          <w:b/>
          <w:sz w:val="20"/>
          <w:szCs w:val="20"/>
        </w:rPr>
      </w:pPr>
      <w:r w:rsidRPr="0011542C">
        <w:rPr>
          <w:rFonts w:ascii="Times New Roman" w:hAnsi="Times New Roman" w:cs="Times New Roman"/>
          <w:b/>
          <w:sz w:val="20"/>
          <w:szCs w:val="20"/>
        </w:rPr>
        <w:t>Introduction</w:t>
      </w:r>
      <w:r>
        <w:rPr>
          <w:rFonts w:ascii="Times New Roman" w:hAnsi="Times New Roman" w:cs="Times New Roman"/>
          <w:b/>
          <w:sz w:val="20"/>
          <w:szCs w:val="20"/>
        </w:rPr>
        <w:t xml:space="preserve"> </w:t>
      </w:r>
    </w:p>
    <w:p w14:paraId="00739BBF" w14:textId="11333310" w:rsidR="00341CC9" w:rsidRDefault="006F6FEB" w:rsidP="006F6FEB">
      <w:pPr>
        <w:rPr>
          <w:rFonts w:ascii="Times New Roman" w:hAnsi="Times New Roman" w:cs="Times New Roman"/>
          <w:sz w:val="20"/>
          <w:szCs w:val="20"/>
        </w:rPr>
      </w:pPr>
      <w:r w:rsidRPr="000A4E86">
        <w:rPr>
          <w:rFonts w:ascii="Times New Roman" w:hAnsi="Times New Roman" w:cs="Times New Roman" w:hint="eastAsia"/>
          <w:sz w:val="20"/>
          <w:szCs w:val="20"/>
        </w:rPr>
        <w:t>Surface plasmon polaritons (SPPs) is the electromagnetic surface wave where light can be coupled into  interface between metal and medium.</w:t>
      </w:r>
      <w:r w:rsidR="00D02C66">
        <w:rPr>
          <w:rFonts w:ascii="Times New Roman" w:hAnsi="Times New Roman" w:cs="Times New Roman"/>
          <w:sz w:val="20"/>
          <w:szCs w:val="20"/>
        </w:rPr>
        <w:t xml:space="preserve"> </w:t>
      </w:r>
      <w:r w:rsidRPr="000A4E86">
        <w:rPr>
          <w:rFonts w:ascii="Times New Roman" w:hAnsi="Times New Roman" w:cs="Times New Roman" w:hint="eastAsia"/>
          <w:sz w:val="20"/>
          <w:szCs w:val="20"/>
        </w:rPr>
        <w:t>Due to breaking the diffraction limit of traditional photonic devices</w:t>
      </w:r>
      <w:r w:rsidRPr="000A4E86">
        <w:rPr>
          <w:rFonts w:ascii="Times New Roman" w:hAnsi="Times New Roman" w:cs="Times New Roman" w:hint="eastAsia"/>
          <w:sz w:val="20"/>
          <w:szCs w:val="20"/>
        </w:rPr>
        <w:t>，</w:t>
      </w:r>
      <w:r w:rsidRPr="000A4E86">
        <w:rPr>
          <w:rFonts w:ascii="Times New Roman" w:hAnsi="Times New Roman" w:cs="Times New Roman" w:hint="eastAsia"/>
          <w:sz w:val="20"/>
          <w:szCs w:val="20"/>
        </w:rPr>
        <w:t xml:space="preserve"> SPPs have attracted wide attention in nano-</w:t>
      </w:r>
      <w:r w:rsidRPr="000A4E86">
        <w:rPr>
          <w:rFonts w:ascii="Times New Roman" w:hAnsi="Times New Roman" w:cs="Times New Roman"/>
          <w:sz w:val="20"/>
          <w:szCs w:val="20"/>
        </w:rPr>
        <w:t>integration</w:t>
      </w:r>
      <w:r>
        <w:rPr>
          <w:rFonts w:ascii="Times New Roman" w:hAnsi="Times New Roman" w:cs="Times New Roman" w:hint="eastAsia"/>
          <w:sz w:val="20"/>
          <w:szCs w:val="20"/>
        </w:rPr>
        <w:t>[1-3]</w:t>
      </w:r>
      <w:r w:rsidRPr="000A4E86">
        <w:rPr>
          <w:rFonts w:ascii="Times New Roman" w:hAnsi="Times New Roman" w:cs="Times New Roman"/>
          <w:sz w:val="20"/>
          <w:szCs w:val="20"/>
        </w:rPr>
        <w:t>.</w:t>
      </w:r>
      <w:r w:rsidRPr="000A4E86">
        <w:rPr>
          <w:rFonts w:hint="eastAsia"/>
        </w:rPr>
        <w:t xml:space="preserve"> </w:t>
      </w:r>
      <w:commentRangeStart w:id="0"/>
      <w:r w:rsidRPr="000A4E86">
        <w:rPr>
          <w:rFonts w:ascii="Times New Roman" w:hAnsi="Times New Roman" w:cs="Times New Roman" w:hint="eastAsia"/>
          <w:sz w:val="20"/>
          <w:szCs w:val="20"/>
        </w:rPr>
        <w:t>The main applications of</w:t>
      </w:r>
      <w:r w:rsidR="009245DB">
        <w:rPr>
          <w:rFonts w:ascii="Times New Roman" w:hAnsi="Times New Roman" w:cs="Times New Roman" w:hint="eastAsia"/>
          <w:sz w:val="20"/>
          <w:szCs w:val="20"/>
        </w:rPr>
        <w:t xml:space="preserve"> </w:t>
      </w:r>
      <w:r w:rsidRPr="000A4E86">
        <w:rPr>
          <w:rFonts w:ascii="Times New Roman" w:hAnsi="Times New Roman" w:cs="Times New Roman" w:hint="eastAsia"/>
          <w:sz w:val="20"/>
          <w:szCs w:val="20"/>
        </w:rPr>
        <w:t>SPPs are beam splitters [</w:t>
      </w:r>
      <w:r>
        <w:rPr>
          <w:rFonts w:ascii="Times New Roman" w:hAnsi="Times New Roman" w:cs="Times New Roman" w:hint="eastAsia"/>
          <w:sz w:val="20"/>
          <w:szCs w:val="20"/>
        </w:rPr>
        <w:t>4,5</w:t>
      </w:r>
      <w:r w:rsidRPr="000A4E86">
        <w:rPr>
          <w:rFonts w:ascii="Times New Roman" w:hAnsi="Times New Roman" w:cs="Times New Roman" w:hint="eastAsia"/>
          <w:sz w:val="20"/>
          <w:szCs w:val="20"/>
        </w:rPr>
        <w:t>], reflectors [</w:t>
      </w:r>
      <w:r>
        <w:rPr>
          <w:rFonts w:ascii="Times New Roman" w:hAnsi="Times New Roman" w:cs="Times New Roman" w:hint="eastAsia"/>
          <w:sz w:val="20"/>
          <w:szCs w:val="20"/>
        </w:rPr>
        <w:t>6,7], filters</w:t>
      </w:r>
      <w:r w:rsidRPr="000A4E86">
        <w:rPr>
          <w:rFonts w:ascii="Times New Roman" w:hAnsi="Times New Roman" w:cs="Times New Roman" w:hint="eastAsia"/>
          <w:sz w:val="20"/>
          <w:szCs w:val="20"/>
        </w:rPr>
        <w:t>, M</w:t>
      </w:r>
      <w:r>
        <w:rPr>
          <w:rFonts w:ascii="Times New Roman" w:hAnsi="Times New Roman" w:cs="Times New Roman" w:hint="eastAsia"/>
          <w:sz w:val="20"/>
          <w:szCs w:val="20"/>
        </w:rPr>
        <w:t>ach-Zehnder interferometers [8,9</w:t>
      </w:r>
      <w:r>
        <w:rPr>
          <w:rFonts w:ascii="Times New Roman" w:hAnsi="Times New Roman" w:cs="Times New Roman"/>
          <w:sz w:val="20"/>
          <w:szCs w:val="20"/>
        </w:rPr>
        <w:t>,10</w:t>
      </w:r>
      <w:r w:rsidRPr="000A4E86">
        <w:rPr>
          <w:rFonts w:ascii="Times New Roman" w:hAnsi="Times New Roman" w:cs="Times New Roman" w:hint="eastAsia"/>
          <w:sz w:val="20"/>
          <w:szCs w:val="20"/>
        </w:rPr>
        <w:t>], waveguide ring resonators [8]</w:t>
      </w:r>
      <w:r>
        <w:rPr>
          <w:rFonts w:ascii="Times New Roman" w:hAnsi="Times New Roman" w:cs="Times New Roman" w:hint="eastAsia"/>
          <w:sz w:val="20"/>
          <w:szCs w:val="20"/>
        </w:rPr>
        <w:t xml:space="preserve">, </w:t>
      </w:r>
      <w:r w:rsidRPr="000A4E86">
        <w:rPr>
          <w:rFonts w:ascii="Times New Roman" w:hAnsi="Times New Roman" w:cs="Times New Roman" w:hint="eastAsia"/>
          <w:sz w:val="20"/>
          <w:szCs w:val="20"/>
        </w:rPr>
        <w:t>etc.</w:t>
      </w:r>
      <w:commentRangeEnd w:id="0"/>
      <w:r>
        <w:rPr>
          <w:rStyle w:val="a7"/>
          <w:rFonts w:ascii="Times New Roman" w:eastAsia="宋体" w:hAnsi="Times New Roman" w:cs="Times New Roman"/>
          <w:kern w:val="0"/>
          <w:lang w:eastAsia="en-US"/>
        </w:rPr>
        <w:commentReference w:id="0"/>
      </w:r>
      <w:r w:rsidRPr="003B7122">
        <w:t xml:space="preserve"> </w:t>
      </w:r>
      <w:r w:rsidRPr="003B7122">
        <w:rPr>
          <w:rFonts w:ascii="Times New Roman" w:hAnsi="Times New Roman" w:cs="Times New Roman"/>
          <w:sz w:val="20"/>
          <w:szCs w:val="20"/>
        </w:rPr>
        <w:t>In recent years, the research of optical couplers based on the characteristics and advantages of surface plasmon polaritons has bee</w:t>
      </w:r>
      <w:r w:rsidR="004F237C">
        <w:rPr>
          <w:rFonts w:ascii="Times New Roman" w:hAnsi="Times New Roman" w:cs="Times New Roman"/>
          <w:sz w:val="20"/>
          <w:szCs w:val="20"/>
        </w:rPr>
        <w:t xml:space="preserve">n gradually carried out[10-18]. </w:t>
      </w:r>
      <w:r w:rsidR="00B81DED" w:rsidRPr="00B81DED">
        <w:rPr>
          <w:rFonts w:ascii="Times New Roman" w:hAnsi="Times New Roman" w:cs="Times New Roman" w:hint="eastAsia"/>
          <w:sz w:val="20"/>
          <w:szCs w:val="20"/>
        </w:rPr>
        <w:t>Argishti Melikyan</w:t>
      </w:r>
      <w:r w:rsidR="00246A39">
        <w:rPr>
          <w:rFonts w:ascii="Times New Roman" w:hAnsi="Times New Roman" w:cs="Times New Roman"/>
          <w:sz w:val="20"/>
          <w:szCs w:val="20"/>
        </w:rPr>
        <w:t>[11</w:t>
      </w:r>
      <w:r w:rsidR="00B81DED">
        <w:rPr>
          <w:rFonts w:ascii="Times New Roman" w:hAnsi="Times New Roman" w:cs="Times New Roman"/>
          <w:sz w:val="20"/>
          <w:szCs w:val="20"/>
        </w:rPr>
        <w:t>]</w:t>
      </w:r>
      <w:r w:rsidR="00B81DED" w:rsidRPr="00B81DED">
        <w:rPr>
          <w:rFonts w:ascii="Times New Roman" w:hAnsi="Times New Roman" w:cs="Times New Roman" w:hint="eastAsia"/>
          <w:sz w:val="20"/>
          <w:szCs w:val="20"/>
        </w:rPr>
        <w:t xml:space="preserve"> proposed </w:t>
      </w:r>
      <w:r w:rsidR="00DE3E35">
        <w:rPr>
          <w:rFonts w:ascii="Times New Roman" w:hAnsi="Times New Roman" w:cs="Times New Roman"/>
          <w:sz w:val="20"/>
          <w:szCs w:val="20"/>
        </w:rPr>
        <w:t>a</w:t>
      </w:r>
      <w:r w:rsidR="00B81DED" w:rsidRPr="00B81DED">
        <w:rPr>
          <w:rFonts w:ascii="Times New Roman" w:hAnsi="Times New Roman" w:cs="Times New Roman" w:hint="eastAsia"/>
          <w:sz w:val="20"/>
          <w:szCs w:val="20"/>
        </w:rPr>
        <w:t xml:space="preserve"> novel photonic-to-plasmonic mode converter for efficiently converting a silicon strip waveguide mode to a gap surface plasmon polariton (SPP) of a metallic slot structure</w:t>
      </w:r>
      <w:r w:rsidR="009A3A84">
        <w:rPr>
          <w:rFonts w:ascii="Times New Roman" w:hAnsi="Times New Roman" w:cs="Times New Roman" w:hint="eastAsia"/>
          <w:sz w:val="20"/>
          <w:szCs w:val="20"/>
        </w:rPr>
        <w:t xml:space="preserve">, </w:t>
      </w:r>
      <w:r w:rsidR="00B81DED">
        <w:rPr>
          <w:rFonts w:ascii="Times New Roman" w:hAnsi="Times New Roman" w:cs="Times New Roman" w:hint="eastAsia"/>
          <w:sz w:val="20"/>
          <w:szCs w:val="20"/>
        </w:rPr>
        <w:t xml:space="preserve">which can reach more than 85% </w:t>
      </w:r>
      <w:r w:rsidR="00B81DED" w:rsidRPr="00B81DED">
        <w:rPr>
          <w:rFonts w:ascii="Times New Roman" w:hAnsi="Times New Roman" w:cs="Times New Roman" w:hint="eastAsia"/>
          <w:sz w:val="20"/>
          <w:szCs w:val="20"/>
        </w:rPr>
        <w:t>for metallic slots with a slot size of 30</w:t>
      </w:r>
      <w:r w:rsidR="00B81DED" w:rsidRPr="00B81DED">
        <w:rPr>
          <w:rFonts w:ascii="Times New Roman" w:hAnsi="Times New Roman" w:cs="Times New Roman" w:hint="eastAsia"/>
          <w:sz w:val="20"/>
          <w:szCs w:val="20"/>
        </w:rPr>
        <w:t>–</w:t>
      </w:r>
      <w:r w:rsidR="00B81DED" w:rsidRPr="00B81DED">
        <w:rPr>
          <w:rFonts w:ascii="Times New Roman" w:hAnsi="Times New Roman" w:cs="Times New Roman" w:hint="eastAsia"/>
          <w:sz w:val="20"/>
          <w:szCs w:val="20"/>
        </w:rPr>
        <w:t>50 nm</w:t>
      </w:r>
      <w:r w:rsidR="000757FE">
        <w:rPr>
          <w:rFonts w:ascii="Times New Roman" w:hAnsi="Times New Roman" w:cs="Times New Roman" w:hint="eastAsia"/>
          <w:sz w:val="20"/>
          <w:szCs w:val="20"/>
        </w:rPr>
        <w:t xml:space="preserve">, </w:t>
      </w:r>
      <w:r w:rsidR="00B81DED" w:rsidRPr="00B81DED">
        <w:rPr>
          <w:rFonts w:ascii="Times New Roman" w:hAnsi="Times New Roman" w:cs="Times New Roman" w:hint="eastAsia"/>
          <w:sz w:val="20"/>
          <w:szCs w:val="20"/>
        </w:rPr>
        <w:t>and the optical 1 dB bandwidth of the converter is around 200 nm</w:t>
      </w:r>
      <w:r w:rsidR="00B81DED">
        <w:rPr>
          <w:rFonts w:ascii="Times New Roman" w:hAnsi="Times New Roman" w:cs="Times New Roman"/>
          <w:sz w:val="20"/>
          <w:szCs w:val="20"/>
        </w:rPr>
        <w:t>.</w:t>
      </w:r>
      <w:r w:rsidR="006D221A">
        <w:rPr>
          <w:rFonts w:ascii="Times New Roman" w:hAnsi="Times New Roman" w:cs="Times New Roman" w:hint="eastAsia"/>
          <w:sz w:val="20"/>
          <w:szCs w:val="20"/>
        </w:rPr>
        <w:t xml:space="preserve"> </w:t>
      </w:r>
      <w:r w:rsidR="006D221A">
        <w:rPr>
          <w:rFonts w:ascii="Times New Roman" w:hAnsi="Times New Roman" w:cs="Times New Roman"/>
          <w:sz w:val="20"/>
          <w:szCs w:val="20"/>
        </w:rPr>
        <w:t xml:space="preserve">A type of plasmonic coupler </w:t>
      </w:r>
      <w:r w:rsidR="006D221A" w:rsidRPr="003B7122">
        <w:rPr>
          <w:rFonts w:ascii="Times New Roman" w:hAnsi="Times New Roman" w:cs="Times New Roman"/>
          <w:sz w:val="20"/>
          <w:szCs w:val="20"/>
        </w:rPr>
        <w:t>designed and demonst</w:t>
      </w:r>
      <w:r w:rsidR="006D221A">
        <w:rPr>
          <w:rFonts w:ascii="Times New Roman" w:hAnsi="Times New Roman" w:cs="Times New Roman"/>
          <w:sz w:val="20"/>
          <w:szCs w:val="20"/>
        </w:rPr>
        <w:t>rated by</w:t>
      </w:r>
      <w:r w:rsidR="00A15566">
        <w:rPr>
          <w:rFonts w:ascii="Times New Roman" w:hAnsi="Times New Roman" w:cs="Times New Roman"/>
          <w:sz w:val="20"/>
          <w:szCs w:val="20"/>
        </w:rPr>
        <w:t xml:space="preserve"> </w:t>
      </w:r>
      <w:r w:rsidR="006D221A" w:rsidRPr="003B7122">
        <w:rPr>
          <w:rFonts w:ascii="Times New Roman" w:hAnsi="Times New Roman" w:cs="Times New Roman"/>
          <w:sz w:val="20"/>
          <w:szCs w:val="20"/>
        </w:rPr>
        <w:t>Lin et al</w:t>
      </w:r>
      <w:r w:rsidR="006D221A">
        <w:rPr>
          <w:rFonts w:ascii="Times New Roman" w:hAnsi="Times New Roman" w:cs="Times New Roman"/>
          <w:sz w:val="20"/>
          <w:szCs w:val="20"/>
        </w:rPr>
        <w:t>.</w:t>
      </w:r>
      <w:r w:rsidR="006D221A" w:rsidRPr="003B7122">
        <w:rPr>
          <w:rFonts w:ascii="Times New Roman" w:hAnsi="Times New Roman" w:cs="Times New Roman"/>
          <w:sz w:val="20"/>
          <w:szCs w:val="20"/>
        </w:rPr>
        <w:t>[1</w:t>
      </w:r>
      <w:r w:rsidR="006D221A">
        <w:rPr>
          <w:rFonts w:ascii="Times New Roman" w:hAnsi="Times New Roman" w:cs="Times New Roman"/>
          <w:sz w:val="20"/>
          <w:szCs w:val="20"/>
        </w:rPr>
        <w:t>2</w:t>
      </w:r>
      <w:r w:rsidR="006D221A" w:rsidRPr="003B7122">
        <w:rPr>
          <w:rFonts w:ascii="Times New Roman" w:hAnsi="Times New Roman" w:cs="Times New Roman"/>
          <w:sz w:val="20"/>
          <w:szCs w:val="20"/>
        </w:rPr>
        <w:t>]</w:t>
      </w:r>
      <w:r w:rsidR="006D221A">
        <w:rPr>
          <w:rFonts w:ascii="Times New Roman" w:hAnsi="Times New Roman" w:cs="Times New Roman"/>
          <w:sz w:val="20"/>
          <w:szCs w:val="20"/>
        </w:rPr>
        <w:t xml:space="preserve">, </w:t>
      </w:r>
      <w:r w:rsidR="00A15566">
        <w:rPr>
          <w:rFonts w:ascii="Times New Roman" w:hAnsi="Times New Roman" w:cs="Times New Roman"/>
          <w:sz w:val="20"/>
          <w:szCs w:val="20"/>
        </w:rPr>
        <w:t xml:space="preserve">which </w:t>
      </w:r>
      <w:r w:rsidR="00A15566" w:rsidRPr="003B7122">
        <w:rPr>
          <w:rFonts w:ascii="Times New Roman" w:hAnsi="Times New Roman" w:cs="Times New Roman"/>
          <w:sz w:val="20"/>
          <w:szCs w:val="20"/>
        </w:rPr>
        <w:t>enable polarization-controlled tunable directional coupling with polarization-invariant total conversion efficiency and preserve the inc</w:t>
      </w:r>
      <w:r w:rsidR="005821E5">
        <w:rPr>
          <w:rFonts w:ascii="Times New Roman" w:hAnsi="Times New Roman" w:cs="Times New Roman"/>
          <w:sz w:val="20"/>
          <w:szCs w:val="20"/>
        </w:rPr>
        <w:t xml:space="preserve">ident polarization information. </w:t>
      </w:r>
      <w:r w:rsidR="00D826F9">
        <w:rPr>
          <w:rFonts w:ascii="Times New Roman" w:hAnsi="Times New Roman" w:cs="Times New Roman"/>
          <w:sz w:val="20"/>
          <w:szCs w:val="20"/>
        </w:rPr>
        <w:t>A</w:t>
      </w:r>
      <w:r w:rsidR="00B81DED" w:rsidRPr="00B81DED">
        <w:rPr>
          <w:rFonts w:ascii="Times New Roman" w:hAnsi="Times New Roman" w:cs="Times New Roman"/>
          <w:sz w:val="20"/>
          <w:szCs w:val="20"/>
        </w:rPr>
        <w:t xml:space="preserve"> mode converter between a conventional silicon strip waveguide and a metal-insulator-metal (MIM) waveguide</w:t>
      </w:r>
      <w:r w:rsidR="00D826F9">
        <w:rPr>
          <w:rFonts w:ascii="Times New Roman" w:hAnsi="Times New Roman" w:cs="Times New Roman"/>
          <w:sz w:val="20"/>
          <w:szCs w:val="20"/>
        </w:rPr>
        <w:t xml:space="preserve"> was </w:t>
      </w:r>
      <w:r w:rsidR="00D826F9" w:rsidRPr="00B81DED">
        <w:rPr>
          <w:rFonts w:ascii="Times New Roman" w:hAnsi="Times New Roman" w:cs="Times New Roman"/>
          <w:sz w:val="20"/>
          <w:szCs w:val="20"/>
        </w:rPr>
        <w:t>designed</w:t>
      </w:r>
      <w:r w:rsidR="00D826F9">
        <w:rPr>
          <w:rFonts w:ascii="Times New Roman" w:hAnsi="Times New Roman" w:cs="Times New Roman"/>
          <w:sz w:val="20"/>
          <w:szCs w:val="20"/>
        </w:rPr>
        <w:t xml:space="preserve"> by Chin-Ta Chen</w:t>
      </w:r>
      <w:r w:rsidR="005821E5">
        <w:rPr>
          <w:rFonts w:ascii="Times New Roman" w:hAnsi="Times New Roman" w:cs="Times New Roman"/>
          <w:sz w:val="20"/>
          <w:szCs w:val="20"/>
        </w:rPr>
        <w:t>[13]</w:t>
      </w:r>
      <w:r w:rsidR="00B81DED" w:rsidRPr="00B81DED">
        <w:rPr>
          <w:rFonts w:ascii="Times New Roman" w:hAnsi="Times New Roman" w:cs="Times New Roman"/>
          <w:sz w:val="20"/>
          <w:szCs w:val="20"/>
        </w:rPr>
        <w:t>, providing 93.3% conversion efficiency at 1550 nm.</w:t>
      </w:r>
      <w:r w:rsidR="00B81DED">
        <w:rPr>
          <w:rFonts w:ascii="Times New Roman" w:hAnsi="Times New Roman" w:cs="Times New Roman" w:hint="eastAsia"/>
          <w:sz w:val="20"/>
          <w:szCs w:val="20"/>
        </w:rPr>
        <w:t xml:space="preserve"> </w:t>
      </w:r>
      <w:r w:rsidR="00D826F9">
        <w:rPr>
          <w:rFonts w:ascii="Times New Roman" w:hAnsi="Times New Roman" w:cs="Times New Roman" w:hint="eastAsia"/>
          <w:sz w:val="20"/>
          <w:szCs w:val="20"/>
        </w:rPr>
        <w:t xml:space="preserve">In addition, </w:t>
      </w:r>
      <w:r w:rsidR="005821E5">
        <w:rPr>
          <w:rFonts w:ascii="Times New Roman" w:hAnsi="Times New Roman" w:cs="Times New Roman"/>
          <w:sz w:val="20"/>
          <w:szCs w:val="20"/>
        </w:rPr>
        <w:t xml:space="preserve">there is </w:t>
      </w:r>
      <w:r w:rsidR="005822AF">
        <w:rPr>
          <w:rFonts w:ascii="Times New Roman" w:hAnsi="Times New Roman" w:cs="Times New Roman"/>
          <w:sz w:val="20"/>
          <w:szCs w:val="20"/>
        </w:rPr>
        <w:t xml:space="preserve">the </w:t>
      </w:r>
      <w:r w:rsidR="005821E5">
        <w:rPr>
          <w:rFonts w:ascii="Times New Roman" w:hAnsi="Times New Roman" w:cs="Times New Roman"/>
          <w:sz w:val="20"/>
          <w:szCs w:val="20"/>
        </w:rPr>
        <w:t xml:space="preserve">paper in [14] present </w:t>
      </w:r>
      <w:r w:rsidR="004F237C" w:rsidRPr="004F237C">
        <w:rPr>
          <w:rFonts w:ascii="Times New Roman" w:hAnsi="Times New Roman" w:cs="Times New Roman"/>
          <w:sz w:val="20"/>
          <w:szCs w:val="20"/>
        </w:rPr>
        <w:t>corrugated tapered waveguide for mode coupling enhancement at the 1550 nm optical communic</w:t>
      </w:r>
      <w:r w:rsidR="007C14F4">
        <w:rPr>
          <w:rFonts w:ascii="Times New Roman" w:hAnsi="Times New Roman" w:cs="Times New Roman"/>
          <w:sz w:val="20"/>
          <w:szCs w:val="20"/>
        </w:rPr>
        <w:t>ation wavelength between a 1.25</w:t>
      </w:r>
      <w:r w:rsidR="004F237C" w:rsidRPr="004F237C">
        <w:rPr>
          <w:rFonts w:ascii="Times New Roman" w:hAnsi="Times New Roman" w:cs="Times New Roman"/>
          <w:sz w:val="20"/>
          <w:szCs w:val="20"/>
        </w:rPr>
        <w:t>μm silicon micro-slab and a plasmonic n</w:t>
      </w:r>
      <w:r w:rsidR="004F237C">
        <w:rPr>
          <w:rFonts w:ascii="Times New Roman" w:hAnsi="Times New Roman" w:cs="Times New Roman"/>
          <w:sz w:val="20"/>
          <w:szCs w:val="20"/>
        </w:rPr>
        <w:t xml:space="preserve">ano-gap waveguide, </w:t>
      </w:r>
      <w:r w:rsidR="004F237C" w:rsidRPr="004F237C">
        <w:rPr>
          <w:rFonts w:ascii="Times New Roman" w:hAnsi="Times New Roman" w:cs="Times New Roman"/>
          <w:sz w:val="20"/>
          <w:szCs w:val="20"/>
        </w:rPr>
        <w:t xml:space="preserve">of which coupling efficiency can reach 86% </w:t>
      </w:r>
      <w:r w:rsidR="004F237C" w:rsidRPr="004F237C">
        <w:rPr>
          <w:rFonts w:ascii="Cambria Math" w:hAnsi="Cambria Math" w:cs="Cambria Math"/>
          <w:sz w:val="20"/>
          <w:szCs w:val="20"/>
        </w:rPr>
        <w:t>∼</w:t>
      </w:r>
      <w:r w:rsidR="004F237C" w:rsidRPr="004F237C">
        <w:rPr>
          <w:rFonts w:ascii="Times New Roman" w:hAnsi="Times New Roman" w:cs="Times New Roman"/>
          <w:sz w:val="20"/>
          <w:szCs w:val="20"/>
        </w:rPr>
        <w:t xml:space="preserve"> 98%.</w:t>
      </w:r>
      <w:r w:rsidR="004F237C">
        <w:rPr>
          <w:rFonts w:ascii="Times New Roman" w:hAnsi="Times New Roman" w:cs="Times New Roman"/>
          <w:sz w:val="20"/>
          <w:szCs w:val="20"/>
        </w:rPr>
        <w:t xml:space="preserve"> </w:t>
      </w:r>
      <w:r w:rsidR="00246A39">
        <w:rPr>
          <w:rFonts w:ascii="Times New Roman" w:hAnsi="Times New Roman" w:cs="Times New Roman" w:hint="eastAsia"/>
          <w:sz w:val="20"/>
          <w:szCs w:val="20"/>
        </w:rPr>
        <w:t>Yi Song [15</w:t>
      </w:r>
      <w:r w:rsidR="00E85B16" w:rsidRPr="003B7122">
        <w:rPr>
          <w:rFonts w:ascii="Times New Roman" w:hAnsi="Times New Roman" w:cs="Times New Roman" w:hint="eastAsia"/>
          <w:sz w:val="20"/>
          <w:szCs w:val="20"/>
        </w:rPr>
        <w:t>] et al. designed a silicon waveguide coupler based on SPPs</w:t>
      </w:r>
      <w:r w:rsidR="004F237C">
        <w:rPr>
          <w:rFonts w:ascii="Times New Roman" w:hAnsi="Times New Roman" w:cs="Times New Roman" w:hint="eastAsia"/>
          <w:sz w:val="20"/>
          <w:szCs w:val="20"/>
        </w:rPr>
        <w:t xml:space="preserve">, </w:t>
      </w:r>
      <w:r w:rsidR="00E85B16" w:rsidRPr="003B7122">
        <w:rPr>
          <w:rFonts w:ascii="Times New Roman" w:hAnsi="Times New Roman" w:cs="Times New Roman" w:hint="eastAsia"/>
          <w:sz w:val="20"/>
          <w:szCs w:val="20"/>
        </w:rPr>
        <w:t>which achieves a coupling efficiency of 70% at the 1.55</w:t>
      </w:r>
      <w:r w:rsidR="007C14F4" w:rsidRPr="004F237C">
        <w:rPr>
          <w:rFonts w:ascii="Times New Roman" w:hAnsi="Times New Roman" w:cs="Times New Roman"/>
          <w:sz w:val="20"/>
          <w:szCs w:val="20"/>
        </w:rPr>
        <w:t>μm</w:t>
      </w:r>
      <w:r w:rsidR="00E85B16" w:rsidRPr="003B7122">
        <w:rPr>
          <w:rFonts w:ascii="Times New Roman" w:hAnsi="Times New Roman" w:cs="Times New Roman" w:hint="eastAsia"/>
          <w:sz w:val="20"/>
          <w:szCs w:val="20"/>
        </w:rPr>
        <w:t xml:space="preserve"> telecommunication wavelength.</w:t>
      </w:r>
      <w:r w:rsidR="005821E5">
        <w:rPr>
          <w:rFonts w:ascii="Times New Roman" w:hAnsi="Times New Roman" w:cs="Times New Roman"/>
          <w:sz w:val="20"/>
          <w:szCs w:val="20"/>
        </w:rPr>
        <w:t xml:space="preserve"> What’s more,</w:t>
      </w:r>
      <w:r w:rsidR="00E55724">
        <w:rPr>
          <w:rStyle w:val="fontstyle01"/>
          <w:rFonts w:ascii="Times New Roman" w:hAnsi="Times New Roman" w:cs="Times New Roman" w:hint="eastAsia"/>
          <w:color w:val="auto"/>
          <w:sz w:val="20"/>
          <w:szCs w:val="20"/>
        </w:rPr>
        <w:t xml:space="preserve"> </w:t>
      </w:r>
      <w:r w:rsidRPr="003B7122">
        <w:rPr>
          <w:rFonts w:ascii="Times New Roman" w:hAnsi="Times New Roman" w:cs="Times New Roman" w:hint="eastAsia"/>
          <w:sz w:val="20"/>
          <w:szCs w:val="20"/>
        </w:rPr>
        <w:t>Zhao et al[</w:t>
      </w:r>
      <w:r>
        <w:rPr>
          <w:rFonts w:ascii="Times New Roman" w:hAnsi="Times New Roman" w:cs="Times New Roman"/>
          <w:sz w:val="20"/>
          <w:szCs w:val="20"/>
        </w:rPr>
        <w:t>1</w:t>
      </w:r>
      <w:r w:rsidRPr="003B7122">
        <w:rPr>
          <w:rFonts w:ascii="Times New Roman" w:hAnsi="Times New Roman" w:cs="Times New Roman" w:hint="eastAsia"/>
          <w:sz w:val="20"/>
          <w:szCs w:val="20"/>
        </w:rPr>
        <w:t>8]. adopt finite difference time domain (FDTD) method to simulate and analyze a novel optical directional coupler (ODC) based on surface plasmon polaritons (SPPs)</w:t>
      </w:r>
      <w:r w:rsidRPr="003B7122">
        <w:rPr>
          <w:rFonts w:ascii="Times New Roman" w:hAnsi="Times New Roman" w:cs="Times New Roman" w:hint="eastAsia"/>
          <w:sz w:val="20"/>
          <w:szCs w:val="20"/>
        </w:rPr>
        <w:t>，</w:t>
      </w:r>
      <w:r w:rsidRPr="003B7122">
        <w:rPr>
          <w:rFonts w:ascii="Times New Roman" w:hAnsi="Times New Roman" w:cs="Times New Roman" w:hint="eastAsia"/>
          <w:sz w:val="20"/>
          <w:szCs w:val="20"/>
        </w:rPr>
        <w:t>and the input is the TM mode light of a specific length with very narr</w:t>
      </w:r>
      <w:r w:rsidRPr="003B7122">
        <w:rPr>
          <w:rFonts w:ascii="Times New Roman" w:hAnsi="Times New Roman" w:cs="Times New Roman"/>
          <w:sz w:val="20"/>
          <w:szCs w:val="20"/>
        </w:rPr>
        <w:t>ow bandwidth.</w:t>
      </w:r>
      <w:r w:rsidR="005821E5">
        <w:rPr>
          <w:rFonts w:ascii="Times New Roman" w:hAnsi="Times New Roman" w:cs="Times New Roman" w:hint="eastAsia"/>
          <w:sz w:val="20"/>
          <w:szCs w:val="20"/>
        </w:rPr>
        <w:t xml:space="preserve"> </w:t>
      </w:r>
      <w:r w:rsidR="000B7A84">
        <w:rPr>
          <w:rFonts w:ascii="Times New Roman" w:hAnsi="Times New Roman" w:cs="Times New Roman"/>
          <w:sz w:val="20"/>
          <w:szCs w:val="20"/>
        </w:rPr>
        <w:t xml:space="preserve"> </w:t>
      </w:r>
      <w:r w:rsidRPr="003B7122">
        <w:rPr>
          <w:rFonts w:ascii="Times New Roman" w:hAnsi="Times New Roman" w:cs="Times New Roman"/>
          <w:sz w:val="20"/>
          <w:szCs w:val="20"/>
        </w:rPr>
        <w:t xml:space="preserve">In summary, in the current work, a lot of work has been done to study the coupling between traditional silicon </w:t>
      </w:r>
      <w:r w:rsidR="009E380C">
        <w:rPr>
          <w:rFonts w:ascii="Times New Roman" w:hAnsi="Times New Roman" w:cs="Times New Roman"/>
          <w:sz w:val="20"/>
          <w:szCs w:val="20"/>
        </w:rPr>
        <w:t>waveguide and plasma waveguide</w:t>
      </w:r>
      <w:r w:rsidR="009E380C">
        <w:rPr>
          <w:rFonts w:ascii="Times New Roman" w:hAnsi="Times New Roman" w:cs="Times New Roman" w:hint="eastAsia"/>
          <w:sz w:val="20"/>
          <w:szCs w:val="20"/>
        </w:rPr>
        <w:t xml:space="preserve">. </w:t>
      </w:r>
      <w:r w:rsidR="009E380C" w:rsidRPr="009E380C">
        <w:rPr>
          <w:rFonts w:ascii="Times New Roman" w:hAnsi="Times New Roman" w:cs="Times New Roman"/>
          <w:sz w:val="20"/>
          <w:szCs w:val="20"/>
        </w:rPr>
        <w:t>Som</w:t>
      </w:r>
      <w:r w:rsidR="009E380C">
        <w:rPr>
          <w:rFonts w:ascii="Times New Roman" w:hAnsi="Times New Roman" w:cs="Times New Roman"/>
          <w:sz w:val="20"/>
          <w:szCs w:val="20"/>
        </w:rPr>
        <w:t>e of the work-designed couplers can cover</w:t>
      </w:r>
      <w:r w:rsidR="009E380C" w:rsidRPr="009E380C">
        <w:rPr>
          <w:rFonts w:ascii="Times New Roman" w:hAnsi="Times New Roman" w:cs="Times New Roman"/>
          <w:sz w:val="20"/>
          <w:szCs w:val="20"/>
        </w:rPr>
        <w:t xml:space="preserve"> a range of wavelengths, but their coupling efficiency is relatively</w:t>
      </w:r>
      <w:r w:rsidR="009E380C">
        <w:rPr>
          <w:rFonts w:ascii="Times New Roman" w:hAnsi="Times New Roman" w:cs="Times New Roman"/>
          <w:sz w:val="20"/>
          <w:szCs w:val="20"/>
        </w:rPr>
        <w:t xml:space="preserve"> </w:t>
      </w:r>
      <w:r w:rsidR="009E380C" w:rsidRPr="009E380C">
        <w:rPr>
          <w:rFonts w:ascii="Times New Roman" w:hAnsi="Times New Roman" w:cs="Times New Roman"/>
          <w:sz w:val="20"/>
          <w:szCs w:val="20"/>
        </w:rPr>
        <w:t>low; another part of the work</w:t>
      </w:r>
      <w:r w:rsidR="009E380C">
        <w:rPr>
          <w:rFonts w:ascii="Times New Roman" w:hAnsi="Times New Roman" w:cs="Times New Roman"/>
          <w:sz w:val="20"/>
          <w:szCs w:val="20"/>
        </w:rPr>
        <w:t xml:space="preserve"> about </w:t>
      </w:r>
      <w:r w:rsidR="009E380C" w:rsidRPr="009E380C">
        <w:rPr>
          <w:rFonts w:ascii="Times New Roman" w:hAnsi="Times New Roman" w:cs="Times New Roman"/>
          <w:sz w:val="20"/>
          <w:szCs w:val="20"/>
        </w:rPr>
        <w:t xml:space="preserve">designed coupler can achieve higher efficiency, but they can only have a specific wavelength. </w:t>
      </w:r>
      <w:r w:rsidR="009E380C">
        <w:rPr>
          <w:rFonts w:ascii="Times New Roman" w:hAnsi="Times New Roman" w:cs="Times New Roman"/>
          <w:sz w:val="20"/>
          <w:szCs w:val="20"/>
        </w:rPr>
        <w:t>What’s more, there are few</w:t>
      </w:r>
      <w:r w:rsidR="009E380C" w:rsidRPr="009E380C">
        <w:rPr>
          <w:rFonts w:ascii="Times New Roman" w:hAnsi="Times New Roman" w:cs="Times New Roman"/>
          <w:sz w:val="20"/>
          <w:szCs w:val="20"/>
        </w:rPr>
        <w:t xml:space="preserve"> work</w:t>
      </w:r>
      <w:r w:rsidR="009E380C">
        <w:rPr>
          <w:rFonts w:ascii="Times New Roman" w:hAnsi="Times New Roman" w:cs="Times New Roman"/>
          <w:sz w:val="20"/>
          <w:szCs w:val="20"/>
        </w:rPr>
        <w:t>s have mentioned</w:t>
      </w:r>
      <w:r w:rsidR="009E380C" w:rsidRPr="009E380C">
        <w:rPr>
          <w:rFonts w:ascii="Times New Roman" w:hAnsi="Times New Roman" w:cs="Times New Roman"/>
          <w:sz w:val="20"/>
          <w:szCs w:val="20"/>
        </w:rPr>
        <w:t xml:space="preserve"> that the coupling efficiency of the designed coupler is independent of the polarization mode of the transmitted light.</w:t>
      </w:r>
    </w:p>
    <w:p w14:paraId="200F5F75" w14:textId="77777777" w:rsidR="001E2302" w:rsidRDefault="001E2302" w:rsidP="006F6FEB">
      <w:pPr>
        <w:rPr>
          <w:rFonts w:ascii="Times New Roman" w:hAnsi="Times New Roman" w:cs="Times New Roman"/>
          <w:sz w:val="20"/>
          <w:szCs w:val="20"/>
        </w:rPr>
      </w:pPr>
    </w:p>
    <w:p w14:paraId="3F4B8244" w14:textId="449FED8F" w:rsidR="006F6FEB" w:rsidRDefault="006F6FEB" w:rsidP="006F6FEB">
      <w:pPr>
        <w:rPr>
          <w:rFonts w:ascii="Times New Roman" w:hAnsi="Times New Roman" w:cs="Times New Roman"/>
          <w:sz w:val="20"/>
          <w:szCs w:val="20"/>
        </w:rPr>
      </w:pPr>
      <w:r w:rsidRPr="00543BA7">
        <w:rPr>
          <w:rFonts w:ascii="Times New Roman" w:hAnsi="Times New Roman" w:cs="Times New Roman"/>
          <w:sz w:val="20"/>
          <w:szCs w:val="20"/>
        </w:rPr>
        <w:t>Until now, optimization algorithms have been used in a plenty of works to design chip structures[1-7]. The first one is evolutionary algorithms[1</w:t>
      </w:r>
      <w:r>
        <w:rPr>
          <w:rFonts w:ascii="Times New Roman" w:hAnsi="Times New Roman" w:cs="Times New Roman"/>
          <w:sz w:val="20"/>
          <w:szCs w:val="20"/>
        </w:rPr>
        <w:t>9-24</w:t>
      </w:r>
      <w:r w:rsidRPr="00543BA7">
        <w:rPr>
          <w:rFonts w:ascii="Times New Roman" w:hAnsi="Times New Roman" w:cs="Times New Roman"/>
          <w:sz w:val="20"/>
          <w:szCs w:val="20"/>
        </w:rPr>
        <w:t>],such as on-chip broadband polarization rotator designed by genetic algorithm[1</w:t>
      </w:r>
      <w:r>
        <w:rPr>
          <w:rFonts w:ascii="Times New Roman" w:hAnsi="Times New Roman" w:cs="Times New Roman"/>
          <w:sz w:val="20"/>
          <w:szCs w:val="20"/>
        </w:rPr>
        <w:t>9</w:t>
      </w:r>
      <w:r w:rsidRPr="00543BA7">
        <w:rPr>
          <w:rFonts w:ascii="Times New Roman" w:hAnsi="Times New Roman" w:cs="Times New Roman"/>
          <w:sz w:val="20"/>
          <w:szCs w:val="20"/>
        </w:rPr>
        <w:t>], compact power splitters designed ab initio using binary particle swarm optimization in a 2D mesh for a standard foundry silicon photonic platform[2</w:t>
      </w:r>
      <w:r>
        <w:rPr>
          <w:rFonts w:ascii="Times New Roman" w:hAnsi="Times New Roman" w:cs="Times New Roman"/>
          <w:sz w:val="20"/>
          <w:szCs w:val="20"/>
        </w:rPr>
        <w:t>0</w:t>
      </w:r>
      <w:r w:rsidRPr="00543BA7">
        <w:rPr>
          <w:rFonts w:ascii="Times New Roman" w:hAnsi="Times New Roman" w:cs="Times New Roman"/>
          <w:sz w:val="20"/>
          <w:szCs w:val="20"/>
        </w:rPr>
        <w:t xml:space="preserve">]. What's more, binary </w:t>
      </w:r>
      <w:r w:rsidR="004D7E96">
        <w:rPr>
          <w:rFonts w:ascii="Times New Roman" w:hAnsi="Times New Roman" w:cs="Times New Roman"/>
          <w:sz w:val="20"/>
          <w:szCs w:val="20"/>
        </w:rPr>
        <w:lastRenderedPageBreak/>
        <w:t>search</w:t>
      </w:r>
      <w:r w:rsidR="004D7E96">
        <w:rPr>
          <w:rFonts w:ascii="Times New Roman" w:hAnsi="Times New Roman" w:cs="Times New Roman" w:hint="eastAsia"/>
          <w:sz w:val="20"/>
          <w:szCs w:val="20"/>
        </w:rPr>
        <w:t xml:space="preserve"> </w:t>
      </w:r>
      <w:r w:rsidRPr="00543BA7">
        <w:rPr>
          <w:rFonts w:ascii="Times New Roman" w:hAnsi="Times New Roman" w:cs="Times New Roman"/>
          <w:sz w:val="20"/>
          <w:szCs w:val="20"/>
        </w:rPr>
        <w:t>algorithm has been used to des</w:t>
      </w:r>
      <w:r>
        <w:rPr>
          <w:rFonts w:ascii="Times New Roman" w:hAnsi="Times New Roman" w:cs="Times New Roman"/>
          <w:sz w:val="20"/>
          <w:szCs w:val="20"/>
        </w:rPr>
        <w:t>ign polarization beam splitter[21</w:t>
      </w:r>
      <w:r w:rsidR="004D7E96">
        <w:rPr>
          <w:rFonts w:ascii="Times New Roman" w:hAnsi="Times New Roman" w:cs="Times New Roman"/>
          <w:sz w:val="20"/>
          <w:szCs w:val="20"/>
        </w:rPr>
        <w:t>], polarizer</w:t>
      </w:r>
      <w:r w:rsidR="004D7E96">
        <w:rPr>
          <w:rFonts w:ascii="Times New Roman" w:hAnsi="Times New Roman" w:cs="Times New Roman" w:hint="eastAsia"/>
          <w:sz w:val="20"/>
          <w:szCs w:val="20"/>
        </w:rPr>
        <w:t xml:space="preserve"> </w:t>
      </w:r>
      <w:r w:rsidRPr="00543BA7">
        <w:rPr>
          <w:rFonts w:ascii="Times New Roman" w:hAnsi="Times New Roman" w:cs="Times New Roman"/>
          <w:sz w:val="20"/>
          <w:szCs w:val="20"/>
        </w:rPr>
        <w:t>coupler[</w:t>
      </w:r>
      <w:r>
        <w:rPr>
          <w:rFonts w:ascii="Times New Roman" w:hAnsi="Times New Roman" w:cs="Times New Roman"/>
          <w:sz w:val="20"/>
          <w:szCs w:val="20"/>
        </w:rPr>
        <w:t>22</w:t>
      </w:r>
      <w:r w:rsidRPr="00543BA7">
        <w:rPr>
          <w:rFonts w:ascii="Times New Roman" w:hAnsi="Times New Roman" w:cs="Times New Roman"/>
          <w:sz w:val="20"/>
          <w:szCs w:val="20"/>
        </w:rPr>
        <w:t>],</w:t>
      </w:r>
      <w:r w:rsidR="004D7E96">
        <w:rPr>
          <w:rFonts w:ascii="Times New Roman" w:hAnsi="Times New Roman" w:cs="Times New Roman" w:hint="eastAsia"/>
          <w:sz w:val="20"/>
          <w:szCs w:val="20"/>
        </w:rPr>
        <w:t xml:space="preserve"> </w:t>
      </w:r>
      <w:r w:rsidRPr="00543BA7">
        <w:rPr>
          <w:rFonts w:ascii="Times New Roman" w:hAnsi="Times New Roman" w:cs="Times New Roman"/>
          <w:sz w:val="20"/>
          <w:szCs w:val="20"/>
        </w:rPr>
        <w:t>polarization r</w:t>
      </w:r>
      <w:r>
        <w:rPr>
          <w:rFonts w:ascii="Times New Roman" w:hAnsi="Times New Roman" w:cs="Times New Roman"/>
          <w:sz w:val="20"/>
          <w:szCs w:val="20"/>
        </w:rPr>
        <w:t>otator[23</w:t>
      </w:r>
      <w:r w:rsidRPr="00543BA7">
        <w:rPr>
          <w:rFonts w:ascii="Times New Roman" w:hAnsi="Times New Roman" w:cs="Times New Roman"/>
          <w:sz w:val="20"/>
          <w:szCs w:val="20"/>
        </w:rPr>
        <w:t>], which can achieve relatively high conversion rate.</w:t>
      </w:r>
      <w:r w:rsidR="004D7E96">
        <w:rPr>
          <w:rFonts w:ascii="Times New Roman" w:hAnsi="Times New Roman" w:cs="Times New Roman" w:hint="eastAsia"/>
          <w:sz w:val="20"/>
          <w:szCs w:val="20"/>
        </w:rPr>
        <w:t xml:space="preserve"> </w:t>
      </w:r>
      <w:r w:rsidRPr="00543BA7">
        <w:rPr>
          <w:rFonts w:ascii="Times New Roman" w:hAnsi="Times New Roman" w:cs="Times New Roman"/>
          <w:sz w:val="20"/>
          <w:szCs w:val="20"/>
        </w:rPr>
        <w:t>By use of the simulated</w:t>
      </w:r>
      <w:r w:rsidR="003C31F1">
        <w:rPr>
          <w:rFonts w:ascii="Times New Roman" w:hAnsi="Times New Roman" w:cs="Times New Roman"/>
          <w:sz w:val="20"/>
          <w:szCs w:val="20"/>
        </w:rPr>
        <w:t xml:space="preserve"> </w:t>
      </w:r>
      <w:r w:rsidRPr="00543BA7">
        <w:rPr>
          <w:rFonts w:ascii="Times New Roman" w:hAnsi="Times New Roman" w:cs="Times New Roman"/>
          <w:sz w:val="20"/>
          <w:szCs w:val="20"/>
        </w:rPr>
        <w:t xml:space="preserve"> annealing algorithm, the work[</w:t>
      </w:r>
      <w:r>
        <w:rPr>
          <w:rFonts w:ascii="Times New Roman" w:hAnsi="Times New Roman" w:cs="Times New Roman"/>
          <w:sz w:val="20"/>
          <w:szCs w:val="20"/>
        </w:rPr>
        <w:t>24</w:t>
      </w:r>
      <w:r w:rsidR="006A421F">
        <w:rPr>
          <w:rFonts w:ascii="Times New Roman" w:hAnsi="Times New Roman" w:cs="Times New Roman"/>
          <w:sz w:val="20"/>
          <w:szCs w:val="20"/>
        </w:rPr>
        <w:t>] designed</w:t>
      </w:r>
      <w:r w:rsidRPr="00543BA7">
        <w:rPr>
          <w:rFonts w:ascii="Times New Roman" w:hAnsi="Times New Roman" w:cs="Times New Roman"/>
          <w:sz w:val="20"/>
          <w:szCs w:val="20"/>
        </w:rPr>
        <w:t xml:space="preserve"> fiber-to-waveguide coupling structure and optimize parameters to get to obta</w:t>
      </w:r>
      <w:r>
        <w:rPr>
          <w:rFonts w:ascii="Times New Roman" w:hAnsi="Times New Roman" w:cs="Times New Roman"/>
          <w:sz w:val="20"/>
          <w:szCs w:val="20"/>
        </w:rPr>
        <w:t xml:space="preserve">in maximum coupling efficiency. </w:t>
      </w:r>
      <w:r w:rsidRPr="00543BA7">
        <w:rPr>
          <w:rFonts w:ascii="Times New Roman" w:hAnsi="Times New Roman" w:cs="Times New Roman"/>
          <w:sz w:val="20"/>
          <w:szCs w:val="20"/>
        </w:rPr>
        <w:t>The second one is using topology optimization algorithm to design optical devices[</w:t>
      </w:r>
      <w:r>
        <w:rPr>
          <w:rFonts w:ascii="Times New Roman" w:hAnsi="Times New Roman" w:cs="Times New Roman"/>
          <w:sz w:val="20"/>
          <w:szCs w:val="20"/>
        </w:rPr>
        <w:t>25-27</w:t>
      </w:r>
      <w:r w:rsidRPr="00543BA7">
        <w:rPr>
          <w:rFonts w:ascii="Times New Roman" w:hAnsi="Times New Roman" w:cs="Times New Roman"/>
          <w:sz w:val="20"/>
          <w:szCs w:val="20"/>
        </w:rPr>
        <w:t xml:space="preserve">], </w:t>
      </w:r>
      <w:commentRangeStart w:id="1"/>
      <w:r w:rsidRPr="00543BA7">
        <w:rPr>
          <w:rFonts w:ascii="Times New Roman" w:hAnsi="Times New Roman" w:cs="Times New Roman"/>
          <w:sz w:val="20"/>
          <w:szCs w:val="20"/>
        </w:rPr>
        <w:t>such as polarization rotator based on</w:t>
      </w:r>
      <w:r>
        <w:rPr>
          <w:rFonts w:ascii="Times New Roman" w:hAnsi="Times New Roman" w:cs="Times New Roman"/>
          <w:sz w:val="20"/>
          <w:szCs w:val="20"/>
        </w:rPr>
        <w:t xml:space="preserve"> multilevel shape optimization[25</w:t>
      </w:r>
      <w:r w:rsidRPr="00543BA7">
        <w:rPr>
          <w:rFonts w:ascii="Times New Roman" w:hAnsi="Times New Roman" w:cs="Times New Roman"/>
          <w:sz w:val="20"/>
          <w:szCs w:val="20"/>
        </w:rPr>
        <w:t>].</w:t>
      </w:r>
      <w:commentRangeEnd w:id="1"/>
      <w:r>
        <w:rPr>
          <w:rStyle w:val="a7"/>
          <w:rFonts w:ascii="Times New Roman" w:eastAsia="宋体" w:hAnsi="Times New Roman" w:cs="Times New Roman"/>
          <w:kern w:val="0"/>
          <w:lang w:eastAsia="en-US"/>
        </w:rPr>
        <w:commentReference w:id="1"/>
      </w:r>
      <w:r w:rsidRPr="00543BA7">
        <w:rPr>
          <w:rFonts w:ascii="Times New Roman" w:hAnsi="Times New Roman" w:cs="Times New Roman"/>
          <w:sz w:val="20"/>
          <w:szCs w:val="20"/>
        </w:rPr>
        <w:t xml:space="preserve"> The third one is Modeling algorithm, for example using art</w:t>
      </w:r>
      <w:r>
        <w:rPr>
          <w:rFonts w:ascii="Times New Roman" w:hAnsi="Times New Roman" w:cs="Times New Roman"/>
          <w:sz w:val="20"/>
          <w:szCs w:val="20"/>
        </w:rPr>
        <w:t>ificial neural networks (ANNs)[28</w:t>
      </w:r>
      <w:r w:rsidR="004D7E96">
        <w:rPr>
          <w:rFonts w:ascii="Times New Roman" w:hAnsi="Times New Roman" w:cs="Times New Roman"/>
          <w:sz w:val="20"/>
          <w:szCs w:val="20"/>
        </w:rPr>
        <w:t>] to</w:t>
      </w:r>
      <w:r w:rsidRPr="00543BA7">
        <w:rPr>
          <w:rFonts w:ascii="Times New Roman" w:hAnsi="Times New Roman" w:cs="Times New Roman"/>
          <w:sz w:val="20"/>
          <w:szCs w:val="20"/>
        </w:rPr>
        <w:t xml:space="preserve"> achieve spectrum prediction, parameter fitting, inverse design and performance optimization for the plasmonic waveguide coupled with cavities structure (PWCCS).</w:t>
      </w:r>
    </w:p>
    <w:p w14:paraId="58881A18" w14:textId="77777777" w:rsidR="004B7F72" w:rsidRDefault="004B7F72" w:rsidP="006F6FEB">
      <w:pPr>
        <w:rPr>
          <w:rFonts w:ascii="Times New Roman" w:hAnsi="Times New Roman" w:cs="Times New Roman"/>
          <w:sz w:val="20"/>
          <w:szCs w:val="20"/>
        </w:rPr>
      </w:pPr>
    </w:p>
    <w:p w14:paraId="785DE3A8" w14:textId="4442D898" w:rsidR="004B7F72" w:rsidRDefault="004B56C1" w:rsidP="006F6FEB">
      <w:pPr>
        <w:rPr>
          <w:rFonts w:ascii="Arial" w:hAnsi="Arial"/>
        </w:rPr>
      </w:pPr>
      <w:commentRangeStart w:id="2"/>
      <w:r w:rsidRPr="00ED11A4">
        <w:rPr>
          <w:rFonts w:ascii="Arial" w:hAnsi="Arial"/>
        </w:rPr>
        <w:t>Evolution</w:t>
      </w:r>
      <w:r>
        <w:rPr>
          <w:rFonts w:ascii="Arial" w:hAnsi="Arial"/>
        </w:rPr>
        <w:t xml:space="preserve">ary and search </w:t>
      </w:r>
      <w:ins w:id="3" w:author="zhang tian" w:date="2019-01-13T17:07:00Z">
        <w:r w:rsidRPr="002B5F98">
          <w:rPr>
            <w:rFonts w:ascii="Arial" w:hAnsi="Arial"/>
          </w:rPr>
          <w:t>algorithms</w:t>
        </w:r>
      </w:ins>
      <w:commentRangeEnd w:id="2"/>
      <w:r>
        <w:rPr>
          <w:rStyle w:val="a7"/>
          <w:b/>
        </w:rPr>
        <w:commentReference w:id="2"/>
      </w:r>
    </w:p>
    <w:p w14:paraId="10701D37" w14:textId="6E6C23F0" w:rsidR="004B56C1" w:rsidRDefault="004B56C1" w:rsidP="004B56C1">
      <w:pPr>
        <w:rPr>
          <w:rFonts w:ascii="Times New Roman" w:hAnsi="Times New Roman" w:cs="Times New Roman"/>
          <w:sz w:val="20"/>
          <w:szCs w:val="20"/>
        </w:rPr>
      </w:pPr>
      <w:r w:rsidRPr="00E97194">
        <w:rPr>
          <w:rFonts w:ascii="Times New Roman" w:hAnsi="Times New Roman" w:cs="Times New Roman"/>
          <w:sz w:val="20"/>
          <w:szCs w:val="20"/>
        </w:rPr>
        <w:t>The discussion is organized as follows. First</w:t>
      </w:r>
      <w:r>
        <w:rPr>
          <w:rFonts w:ascii="Times New Roman" w:hAnsi="Times New Roman" w:cs="Times New Roman" w:hint="eastAsia"/>
          <w:sz w:val="20"/>
          <w:szCs w:val="20"/>
        </w:rPr>
        <w:t>ly</w:t>
      </w:r>
      <w:r w:rsidRPr="00E97194">
        <w:rPr>
          <w:rFonts w:ascii="Times New Roman" w:hAnsi="Times New Roman" w:cs="Times New Roman"/>
          <w:sz w:val="20"/>
          <w:szCs w:val="20"/>
        </w:rPr>
        <w:t>, the geometry and simulation config</w:t>
      </w:r>
      <w:r>
        <w:rPr>
          <w:rFonts w:ascii="Times New Roman" w:hAnsi="Times New Roman" w:cs="Times New Roman"/>
          <w:sz w:val="20"/>
          <w:szCs w:val="20"/>
        </w:rPr>
        <w:t>uration of the mode converter are</w:t>
      </w:r>
      <w:r w:rsidRPr="00E97194">
        <w:rPr>
          <w:rFonts w:ascii="Times New Roman" w:hAnsi="Times New Roman" w:cs="Times New Roman"/>
          <w:sz w:val="20"/>
          <w:szCs w:val="20"/>
        </w:rPr>
        <w:t xml:space="preserve"> described.</w:t>
      </w:r>
      <w:r w:rsidR="00D901AC">
        <w:rPr>
          <w:rFonts w:ascii="Times New Roman" w:hAnsi="Times New Roman" w:cs="Times New Roman"/>
          <w:sz w:val="20"/>
          <w:szCs w:val="20"/>
        </w:rPr>
        <w:t xml:space="preserve"> </w:t>
      </w:r>
      <w:r w:rsidRPr="004B7F72">
        <w:rPr>
          <w:rFonts w:ascii="Times New Roman" w:hAnsi="Times New Roman" w:cs="Times New Roman"/>
          <w:sz w:val="20"/>
          <w:szCs w:val="20"/>
        </w:rPr>
        <w:t xml:space="preserve">Secondly, </w:t>
      </w:r>
      <w:r>
        <w:rPr>
          <w:rFonts w:ascii="Times New Roman" w:hAnsi="Times New Roman" w:cs="Times New Roman"/>
          <w:sz w:val="20"/>
          <w:szCs w:val="20"/>
        </w:rPr>
        <w:t xml:space="preserve">we </w:t>
      </w:r>
      <w:r w:rsidRPr="004B7F72">
        <w:rPr>
          <w:rFonts w:ascii="Times New Roman" w:hAnsi="Times New Roman" w:cs="Times New Roman"/>
          <w:sz w:val="20"/>
          <w:szCs w:val="20"/>
        </w:rPr>
        <w:t>introduce</w:t>
      </w:r>
      <w:r>
        <w:rPr>
          <w:rFonts w:ascii="Times New Roman" w:hAnsi="Times New Roman" w:cs="Times New Roman"/>
          <w:sz w:val="20"/>
          <w:szCs w:val="20"/>
        </w:rPr>
        <w:t xml:space="preserve"> </w:t>
      </w:r>
      <w:r w:rsidRPr="004B7F72">
        <w:rPr>
          <w:rFonts w:ascii="Times New Roman" w:hAnsi="Times New Roman" w:cs="Times New Roman"/>
          <w:sz w:val="20"/>
          <w:szCs w:val="20"/>
        </w:rPr>
        <w:t>how to use artificial intelligence algorithm to design the st</w:t>
      </w:r>
      <w:r w:rsidR="00DB3865">
        <w:rPr>
          <w:rFonts w:ascii="Times New Roman" w:hAnsi="Times New Roman" w:cs="Times New Roman"/>
          <w:sz w:val="20"/>
          <w:szCs w:val="20"/>
        </w:rPr>
        <w:t>ructure of</w:t>
      </w:r>
      <w:r w:rsidR="00DB3865">
        <w:rPr>
          <w:rFonts w:ascii="Times New Roman" w:hAnsi="Times New Roman" w:cs="Times New Roman" w:hint="eastAsia"/>
          <w:sz w:val="20"/>
          <w:szCs w:val="20"/>
        </w:rPr>
        <w:t xml:space="preserve"> </w:t>
      </w:r>
      <w:r w:rsidR="00D901AC">
        <w:rPr>
          <w:rFonts w:ascii="Times New Roman" w:hAnsi="Times New Roman" w:cs="Times New Roman"/>
          <w:sz w:val="20"/>
          <w:szCs w:val="20"/>
        </w:rPr>
        <w:t>PSC</w:t>
      </w:r>
      <w:r w:rsidRPr="004B7F72">
        <w:rPr>
          <w:rFonts w:ascii="Times New Roman" w:hAnsi="Times New Roman" w:cs="Times New Roman"/>
          <w:sz w:val="20"/>
          <w:szCs w:val="20"/>
        </w:rPr>
        <w:t>. DBS (direct-binary search) algorithm is introduced</w:t>
      </w:r>
      <w:r>
        <w:rPr>
          <w:rFonts w:ascii="Times New Roman" w:hAnsi="Times New Roman" w:cs="Times New Roman"/>
          <w:sz w:val="20"/>
          <w:szCs w:val="20"/>
        </w:rPr>
        <w:t xml:space="preserve"> firstly</w:t>
      </w:r>
      <w:r w:rsidRPr="004B7F72">
        <w:rPr>
          <w:rFonts w:ascii="Times New Roman" w:hAnsi="Times New Roman" w:cs="Times New Roman"/>
          <w:sz w:val="20"/>
          <w:szCs w:val="20"/>
        </w:rPr>
        <w:t xml:space="preserve">. It is shown that the efficiency of transmission spectrum is very high whether the non-polarized light or the polarized light passes through the mode converter. The transmittance of non-polarized light is above 91.5%, and </w:t>
      </w:r>
      <w:r>
        <w:rPr>
          <w:rFonts w:ascii="Times New Roman" w:hAnsi="Times New Roman" w:cs="Times New Roman"/>
          <w:sz w:val="20"/>
          <w:szCs w:val="20"/>
        </w:rPr>
        <w:t>of polarized light is above 90</w:t>
      </w:r>
      <w:r w:rsidRPr="004B7F72">
        <w:rPr>
          <w:rFonts w:ascii="Times New Roman" w:hAnsi="Times New Roman" w:cs="Times New Roman"/>
          <w:sz w:val="20"/>
          <w:szCs w:val="20"/>
        </w:rPr>
        <w:t>%</w:t>
      </w:r>
      <w:r>
        <w:rPr>
          <w:rFonts w:ascii="Times New Roman" w:hAnsi="Times New Roman" w:cs="Times New Roman"/>
          <w:sz w:val="20"/>
          <w:szCs w:val="20"/>
        </w:rPr>
        <w:t>, what’s more, this structure</w:t>
      </w:r>
      <w:r w:rsidRPr="004B7F72">
        <w:rPr>
          <w:rFonts w:ascii="Times New Roman" w:hAnsi="Times New Roman" w:cs="Times New Roman"/>
          <w:sz w:val="20"/>
          <w:szCs w:val="20"/>
        </w:rPr>
        <w:t xml:space="preserve"> can carry out broadband transmission from 1450nm to 1650nm, instead of aiming at a specific wavelength. </w:t>
      </w:r>
      <w:r>
        <w:rPr>
          <w:rFonts w:ascii="Times New Roman" w:hAnsi="Times New Roman" w:cs="Times New Roman"/>
          <w:sz w:val="20"/>
          <w:szCs w:val="20"/>
        </w:rPr>
        <w:t>Thirdly</w:t>
      </w:r>
      <w:r w:rsidRPr="004B7F72">
        <w:rPr>
          <w:rFonts w:ascii="Times New Roman" w:hAnsi="Times New Roman" w:cs="Times New Roman"/>
          <w:sz w:val="20"/>
          <w:szCs w:val="20"/>
        </w:rPr>
        <w:t>,</w:t>
      </w:r>
      <w:r>
        <w:rPr>
          <w:rFonts w:ascii="Times New Roman" w:hAnsi="Times New Roman" w:cs="Times New Roman"/>
          <w:sz w:val="20"/>
          <w:szCs w:val="20"/>
        </w:rPr>
        <w:t xml:space="preserve"> the</w:t>
      </w:r>
      <w:r w:rsidRPr="004B7F72">
        <w:rPr>
          <w:rFonts w:ascii="Times New Roman" w:hAnsi="Times New Roman" w:cs="Times New Roman"/>
          <w:sz w:val="20"/>
          <w:szCs w:val="20"/>
        </w:rPr>
        <w:t xml:space="preserve"> </w:t>
      </w:r>
      <w:r w:rsidR="00D901AC">
        <w:rPr>
          <w:rFonts w:ascii="Times New Roman" w:hAnsi="Times New Roman" w:cs="Times New Roman"/>
          <w:sz w:val="20"/>
          <w:szCs w:val="20"/>
        </w:rPr>
        <w:t>PSC</w:t>
      </w:r>
      <w:r w:rsidRPr="004B7F72">
        <w:rPr>
          <w:rFonts w:ascii="Times New Roman" w:hAnsi="Times New Roman" w:cs="Times New Roman"/>
          <w:sz w:val="20"/>
          <w:szCs w:val="20"/>
        </w:rPr>
        <w:t xml:space="preserve"> is designed by using genetic algorithm, particle swarm optimization and </w:t>
      </w:r>
      <w:r w:rsidR="00D901AC">
        <w:rPr>
          <w:rFonts w:ascii="Times New Roman" w:hAnsi="Times New Roman" w:cs="Times New Roman"/>
          <w:sz w:val="20"/>
          <w:szCs w:val="20"/>
        </w:rPr>
        <w:t>simulated a</w:t>
      </w:r>
      <w:r w:rsidR="00D901AC" w:rsidRPr="00D901AC">
        <w:rPr>
          <w:rFonts w:ascii="Times New Roman" w:hAnsi="Times New Roman" w:cs="Times New Roman"/>
          <w:sz w:val="20"/>
          <w:szCs w:val="20"/>
        </w:rPr>
        <w:t>nnealing</w:t>
      </w:r>
      <w:r w:rsidRPr="004B7F72">
        <w:rPr>
          <w:rFonts w:ascii="Times New Roman" w:hAnsi="Times New Roman" w:cs="Times New Roman"/>
          <w:sz w:val="20"/>
          <w:szCs w:val="20"/>
        </w:rPr>
        <w:t xml:space="preserve"> algorithm, </w:t>
      </w:r>
      <w:r>
        <w:rPr>
          <w:rFonts w:ascii="Times New Roman" w:hAnsi="Times New Roman" w:cs="Times New Roman"/>
          <w:sz w:val="20"/>
          <w:szCs w:val="20"/>
        </w:rPr>
        <w:t xml:space="preserve">which can </w:t>
      </w:r>
      <w:r w:rsidRPr="004B7F72">
        <w:rPr>
          <w:rFonts w:ascii="Times New Roman" w:hAnsi="Times New Roman" w:cs="Times New Roman"/>
          <w:sz w:val="20"/>
          <w:szCs w:val="20"/>
        </w:rPr>
        <w:t xml:space="preserve">obtain relatively </w:t>
      </w:r>
      <w:r>
        <w:rPr>
          <w:rFonts w:ascii="Times New Roman" w:hAnsi="Times New Roman" w:cs="Times New Roman"/>
          <w:sz w:val="20"/>
          <w:szCs w:val="20"/>
        </w:rPr>
        <w:t xml:space="preserve">high transmission transmittance. </w:t>
      </w:r>
      <w:r w:rsidRPr="004B7F72">
        <w:rPr>
          <w:rFonts w:ascii="Times New Roman" w:hAnsi="Times New Roman" w:cs="Times New Roman"/>
          <w:sz w:val="20"/>
          <w:szCs w:val="20"/>
        </w:rPr>
        <w:t xml:space="preserve">Finally, we compare the </w:t>
      </w:r>
      <w:r w:rsidR="00D901AC">
        <w:rPr>
          <w:rFonts w:ascii="Times New Roman" w:hAnsi="Times New Roman" w:cs="Times New Roman"/>
          <w:sz w:val="20"/>
          <w:szCs w:val="20"/>
        </w:rPr>
        <w:t>PSC</w:t>
      </w:r>
      <w:r w:rsidRPr="004B7F72">
        <w:rPr>
          <w:rFonts w:ascii="Times New Roman" w:hAnsi="Times New Roman" w:cs="Times New Roman"/>
          <w:sz w:val="20"/>
          <w:szCs w:val="20"/>
        </w:rPr>
        <w:t xml:space="preserve"> designed by the four algorithms in terms of bandwidth, transmission</w:t>
      </w:r>
      <w:r>
        <w:rPr>
          <w:rFonts w:ascii="Times New Roman" w:hAnsi="Times New Roman" w:cs="Times New Roman"/>
          <w:sz w:val="20"/>
          <w:szCs w:val="20"/>
        </w:rPr>
        <w:t xml:space="preserve"> efficiency and complexity, </w:t>
      </w:r>
      <w:r w:rsidRPr="005F4A94">
        <w:rPr>
          <w:rFonts w:ascii="Times New Roman" w:hAnsi="Times New Roman" w:cs="Times New Roman"/>
          <w:sz w:val="20"/>
          <w:szCs w:val="20"/>
        </w:rPr>
        <w:t xml:space="preserve">we can draw the conclusion </w:t>
      </w:r>
      <w:r w:rsidR="008B2404">
        <w:rPr>
          <w:rFonts w:ascii="Times New Roman" w:hAnsi="Times New Roman" w:cs="Times New Roman"/>
          <w:sz w:val="20"/>
          <w:szCs w:val="20"/>
        </w:rPr>
        <w:t>ba</w:t>
      </w:r>
      <w:r>
        <w:rPr>
          <w:rFonts w:ascii="Times New Roman" w:hAnsi="Times New Roman" w:cs="Times New Roman"/>
          <w:sz w:val="20"/>
          <w:szCs w:val="20"/>
        </w:rPr>
        <w:t xml:space="preserve">sed on above parameters </w:t>
      </w:r>
      <w:r w:rsidR="00D901AC">
        <w:rPr>
          <w:rFonts w:ascii="Times New Roman" w:hAnsi="Times New Roman" w:cs="Times New Roman"/>
          <w:sz w:val="20"/>
          <w:szCs w:val="20"/>
        </w:rPr>
        <w:t xml:space="preserve">that: </w:t>
      </w:r>
      <w:r w:rsidRPr="004B7F72">
        <w:rPr>
          <w:rFonts w:ascii="Times New Roman" w:hAnsi="Times New Roman" w:cs="Times New Roman"/>
          <w:sz w:val="20"/>
          <w:szCs w:val="20"/>
        </w:rPr>
        <w:t>DBS algorithm is the best design algorithm among the four algorithms.</w:t>
      </w:r>
    </w:p>
    <w:p w14:paraId="44F3952C" w14:textId="77777777" w:rsidR="004B7F72" w:rsidRPr="00D90DDB" w:rsidRDefault="004B7F72" w:rsidP="006F6FEB">
      <w:pPr>
        <w:rPr>
          <w:rFonts w:ascii="Times New Roman" w:hAnsi="Times New Roman" w:cs="Times New Roman"/>
          <w:sz w:val="20"/>
          <w:szCs w:val="20"/>
        </w:rPr>
      </w:pPr>
    </w:p>
    <w:p w14:paraId="381D804D" w14:textId="6A24C9B6" w:rsidR="004B56C1" w:rsidRPr="004B56C1" w:rsidRDefault="004B56C1" w:rsidP="006F6FEB">
      <w:pPr>
        <w:rPr>
          <w:rFonts w:ascii="Times New Roman" w:hAnsi="Times New Roman" w:cs="Times New Roman"/>
          <w:sz w:val="20"/>
          <w:szCs w:val="20"/>
        </w:rPr>
      </w:pPr>
      <w:r w:rsidRPr="004B56C1">
        <w:rPr>
          <w:rFonts w:ascii="Times New Roman" w:hAnsi="Times New Roman" w:cs="Times New Roman"/>
          <w:sz w:val="20"/>
          <w:szCs w:val="20"/>
        </w:rPr>
        <w:t xml:space="preserve">We designed a high-efficiency polarization-independent wideband </w:t>
      </w:r>
      <w:r w:rsidR="00390980">
        <w:rPr>
          <w:rFonts w:ascii="Times New Roman" w:hAnsi="Times New Roman" w:cs="Times New Roman"/>
          <w:sz w:val="20"/>
          <w:szCs w:val="20"/>
        </w:rPr>
        <w:t>PSC</w:t>
      </w:r>
      <w:r w:rsidRPr="004B56C1">
        <w:rPr>
          <w:rFonts w:ascii="Times New Roman" w:hAnsi="Times New Roman" w:cs="Times New Roman"/>
          <w:sz w:val="20"/>
          <w:szCs w:val="20"/>
        </w:rPr>
        <w:t xml:space="preserve">, and </w:t>
      </w:r>
      <w:r>
        <w:rPr>
          <w:rFonts w:ascii="Times New Roman" w:hAnsi="Times New Roman" w:cs="Times New Roman"/>
          <w:sz w:val="20"/>
          <w:szCs w:val="20"/>
        </w:rPr>
        <w:t>t</w:t>
      </w:r>
      <w:r w:rsidRPr="004B56C1">
        <w:rPr>
          <w:rFonts w:ascii="Times New Roman" w:hAnsi="Times New Roman" w:cs="Times New Roman"/>
          <w:sz w:val="20"/>
          <w:szCs w:val="20"/>
        </w:rPr>
        <w:t xml:space="preserve">he bandwidth of the device ranges from </w:t>
      </w:r>
      <w:r>
        <w:rPr>
          <w:rFonts w:ascii="Times New Roman" w:hAnsi="Times New Roman" w:cs="Times New Roman"/>
          <w:sz w:val="20"/>
          <w:szCs w:val="20"/>
        </w:rPr>
        <w:t xml:space="preserve">1450nm to </w:t>
      </w:r>
      <w:r w:rsidRPr="004B56C1">
        <w:rPr>
          <w:rFonts w:ascii="Times New Roman" w:hAnsi="Times New Roman" w:cs="Times New Roman"/>
          <w:sz w:val="20"/>
          <w:szCs w:val="20"/>
        </w:rPr>
        <w:t>1650nm. As shown in Figure 1, the mode converter is a square two-dimensional code structure with a footprint of only 1*1um</w:t>
      </w:r>
      <w:r w:rsidRPr="004B56C1">
        <w:rPr>
          <w:rFonts w:ascii="Times New Roman" w:hAnsi="Times New Roman" w:cs="Times New Roman"/>
          <w:sz w:val="20"/>
          <w:szCs w:val="20"/>
          <w:vertAlign w:val="superscript"/>
        </w:rPr>
        <w:t>2</w:t>
      </w:r>
      <w:r w:rsidR="005F3EB1">
        <w:rPr>
          <w:rFonts w:ascii="Times New Roman" w:hAnsi="Times New Roman" w:cs="Times New Roman"/>
          <w:sz w:val="20"/>
          <w:szCs w:val="20"/>
        </w:rPr>
        <w:t>(blue</w:t>
      </w:r>
      <w:r w:rsidR="00B61597">
        <w:rPr>
          <w:rFonts w:ascii="Times New Roman" w:hAnsi="Times New Roman" w:cs="Times New Roman"/>
          <w:sz w:val="20"/>
          <w:szCs w:val="20"/>
        </w:rPr>
        <w:t xml:space="preserve">), </w:t>
      </w:r>
      <w:r>
        <w:rPr>
          <w:rFonts w:ascii="Times New Roman" w:hAnsi="Times New Roman" w:cs="Times New Roman"/>
          <w:sz w:val="20"/>
          <w:szCs w:val="20"/>
        </w:rPr>
        <w:t xml:space="preserve">which is </w:t>
      </w:r>
      <w:r w:rsidRPr="004B56C1">
        <w:rPr>
          <w:rFonts w:ascii="Times New Roman" w:hAnsi="Times New Roman" w:cs="Times New Roman"/>
          <w:sz w:val="20"/>
          <w:szCs w:val="20"/>
        </w:rPr>
        <w:t>composed of 40*40 p</w:t>
      </w:r>
      <w:r w:rsidR="001F0C1C">
        <w:rPr>
          <w:rFonts w:ascii="Times New Roman" w:hAnsi="Times New Roman" w:cs="Times New Roman"/>
          <w:sz w:val="20"/>
          <w:szCs w:val="20"/>
        </w:rPr>
        <w:t>ixels, each pixel representing one</w:t>
      </w:r>
      <w:r w:rsidRPr="004B56C1">
        <w:rPr>
          <w:rFonts w:ascii="Times New Roman" w:hAnsi="Times New Roman" w:cs="Times New Roman"/>
          <w:sz w:val="20"/>
          <w:szCs w:val="20"/>
        </w:rPr>
        <w:t xml:space="preserve"> point wi</w:t>
      </w:r>
      <w:r w:rsidR="001E6EC9">
        <w:rPr>
          <w:rFonts w:ascii="Times New Roman" w:hAnsi="Times New Roman" w:cs="Times New Roman"/>
          <w:sz w:val="20"/>
          <w:szCs w:val="20"/>
        </w:rPr>
        <w:t>th a total of 1600 points. The S</w:t>
      </w:r>
      <w:r w:rsidRPr="004B56C1">
        <w:rPr>
          <w:rFonts w:ascii="Times New Roman" w:hAnsi="Times New Roman" w:cs="Times New Roman"/>
          <w:sz w:val="20"/>
          <w:szCs w:val="20"/>
        </w:rPr>
        <w:t>i waveguide</w:t>
      </w:r>
      <w:r w:rsidR="00B61597">
        <w:rPr>
          <w:rFonts w:ascii="Times New Roman" w:hAnsi="Times New Roman" w:cs="Times New Roman"/>
          <w:sz w:val="20"/>
          <w:szCs w:val="20"/>
        </w:rPr>
        <w:t xml:space="preserve"> (</w:t>
      </w:r>
      <w:r w:rsidR="005F3EB1">
        <w:rPr>
          <w:rFonts w:ascii="Times New Roman" w:hAnsi="Times New Roman" w:cs="Times New Roman"/>
          <w:sz w:val="20"/>
          <w:szCs w:val="20"/>
        </w:rPr>
        <w:t>blue</w:t>
      </w:r>
      <w:r w:rsidR="00B61597">
        <w:rPr>
          <w:rFonts w:ascii="Times New Roman" w:hAnsi="Times New Roman" w:cs="Times New Roman"/>
          <w:sz w:val="20"/>
          <w:szCs w:val="20"/>
        </w:rPr>
        <w:t>)</w:t>
      </w:r>
      <w:r w:rsidRPr="004B56C1">
        <w:rPr>
          <w:rFonts w:ascii="Times New Roman" w:hAnsi="Times New Roman" w:cs="Times New Roman"/>
          <w:sz w:val="20"/>
          <w:szCs w:val="20"/>
        </w:rPr>
        <w:t xml:space="preserve"> on the left side is an input</w:t>
      </w:r>
      <w:r w:rsidR="00FC282C">
        <w:rPr>
          <w:rFonts w:ascii="Times New Roman" w:hAnsi="Times New Roman" w:cs="Times New Roman"/>
          <w:sz w:val="20"/>
          <w:szCs w:val="20"/>
        </w:rPr>
        <w:t xml:space="preserve"> waveguide having a length of 3μm, a width of 400</w:t>
      </w:r>
      <w:r w:rsidRPr="004B56C1">
        <w:rPr>
          <w:rFonts w:ascii="Times New Roman" w:hAnsi="Times New Roman" w:cs="Times New Roman"/>
          <w:sz w:val="20"/>
          <w:szCs w:val="20"/>
        </w:rPr>
        <w:t>nm, and a he</w:t>
      </w:r>
      <w:r w:rsidR="00FC282C">
        <w:rPr>
          <w:rFonts w:ascii="Times New Roman" w:hAnsi="Times New Roman" w:cs="Times New Roman"/>
          <w:sz w:val="20"/>
          <w:szCs w:val="20"/>
        </w:rPr>
        <w:t>ight of 250</w:t>
      </w:r>
      <w:r w:rsidRPr="004B56C1">
        <w:rPr>
          <w:rFonts w:ascii="Times New Roman" w:hAnsi="Times New Roman" w:cs="Times New Roman"/>
          <w:sz w:val="20"/>
          <w:szCs w:val="20"/>
        </w:rPr>
        <w:t>nm; the right MDM waveguide</w:t>
      </w:r>
      <w:r w:rsidR="00B61597">
        <w:rPr>
          <w:rFonts w:ascii="Times New Roman" w:hAnsi="Times New Roman" w:cs="Times New Roman"/>
          <w:sz w:val="20"/>
          <w:szCs w:val="20"/>
        </w:rPr>
        <w:t>(</w:t>
      </w:r>
      <w:r w:rsidR="005F3EB1">
        <w:rPr>
          <w:rFonts w:ascii="Times New Roman" w:hAnsi="Times New Roman" w:cs="Times New Roman"/>
          <w:sz w:val="20"/>
          <w:szCs w:val="20"/>
        </w:rPr>
        <w:t>yellow</w:t>
      </w:r>
      <w:r w:rsidR="00B61597">
        <w:rPr>
          <w:rFonts w:ascii="Times New Roman" w:hAnsi="Times New Roman" w:cs="Times New Roman"/>
          <w:sz w:val="20"/>
          <w:szCs w:val="20"/>
        </w:rPr>
        <w:t>)</w:t>
      </w:r>
      <w:r w:rsidRPr="004B56C1">
        <w:rPr>
          <w:rFonts w:ascii="Times New Roman" w:hAnsi="Times New Roman" w:cs="Times New Roman"/>
          <w:sz w:val="20"/>
          <w:szCs w:val="20"/>
        </w:rPr>
        <w:t xml:space="preserve"> is an output</w:t>
      </w:r>
      <w:r w:rsidR="00FC282C">
        <w:rPr>
          <w:rFonts w:ascii="Times New Roman" w:hAnsi="Times New Roman" w:cs="Times New Roman"/>
          <w:sz w:val="20"/>
          <w:szCs w:val="20"/>
        </w:rPr>
        <w:t xml:space="preserve"> waveguide having a length of 3</w:t>
      </w:r>
      <w:r w:rsidRPr="004B56C1">
        <w:rPr>
          <w:rFonts w:ascii="Times New Roman" w:hAnsi="Times New Roman" w:cs="Times New Roman"/>
          <w:sz w:val="20"/>
          <w:szCs w:val="20"/>
        </w:rPr>
        <w:t>μm, a width of</w:t>
      </w:r>
      <w:r w:rsidR="00FC282C">
        <w:rPr>
          <w:rFonts w:ascii="Times New Roman" w:hAnsi="Times New Roman" w:cs="Times New Roman"/>
          <w:sz w:val="20"/>
          <w:szCs w:val="20"/>
        </w:rPr>
        <w:t xml:space="preserve"> 3</w:t>
      </w:r>
      <w:r w:rsidR="00187300">
        <w:rPr>
          <w:rFonts w:ascii="Times New Roman" w:hAnsi="Times New Roman" w:cs="Times New Roman"/>
          <w:sz w:val="20"/>
          <w:szCs w:val="20"/>
        </w:rPr>
        <w:t>μm, and a height of 250 nm</w:t>
      </w:r>
      <w:r w:rsidR="00E64B1E">
        <w:rPr>
          <w:rFonts w:ascii="Times New Roman" w:hAnsi="Times New Roman" w:cs="Times New Roman" w:hint="eastAsia"/>
          <w:sz w:val="20"/>
          <w:szCs w:val="20"/>
        </w:rPr>
        <w:t>, what</w:t>
      </w:r>
      <w:r w:rsidR="00E64B1E">
        <w:rPr>
          <w:rFonts w:ascii="Times New Roman" w:hAnsi="Times New Roman" w:cs="Times New Roman"/>
          <w:sz w:val="20"/>
          <w:szCs w:val="20"/>
        </w:rPr>
        <w:t>’s more, t</w:t>
      </w:r>
      <w:r w:rsidR="00E64B1E" w:rsidRPr="00E64B1E">
        <w:rPr>
          <w:rFonts w:ascii="Times New Roman" w:hAnsi="Times New Roman" w:cs="Times New Roman"/>
          <w:sz w:val="20"/>
          <w:szCs w:val="20"/>
        </w:rPr>
        <w:t>he width of the gap in the middle of the electrolyte medium is 500 nm.</w:t>
      </w:r>
      <w:r w:rsidR="00187300">
        <w:rPr>
          <w:rFonts w:ascii="Times New Roman" w:hAnsi="Times New Roman" w:cs="Times New Roman"/>
          <w:sz w:val="20"/>
          <w:szCs w:val="20"/>
        </w:rPr>
        <w:t xml:space="preserve">; </w:t>
      </w:r>
      <w:r w:rsidR="00187300">
        <w:rPr>
          <w:rFonts w:ascii="Times New Roman" w:hAnsi="Times New Roman" w:cs="Times New Roman" w:hint="eastAsia"/>
          <w:sz w:val="20"/>
          <w:szCs w:val="20"/>
        </w:rPr>
        <w:t>t</w:t>
      </w:r>
      <w:r w:rsidRPr="004B56C1">
        <w:rPr>
          <w:rFonts w:ascii="Times New Roman" w:hAnsi="Times New Roman" w:cs="Times New Roman"/>
          <w:sz w:val="20"/>
          <w:szCs w:val="20"/>
        </w:rPr>
        <w:t>he thickness</w:t>
      </w:r>
      <w:r w:rsidR="00493F10">
        <w:rPr>
          <w:rFonts w:ascii="Times New Roman" w:hAnsi="Times New Roman" w:cs="Times New Roman"/>
          <w:sz w:val="20"/>
          <w:szCs w:val="20"/>
        </w:rPr>
        <w:t xml:space="preserve"> </w:t>
      </w:r>
      <w:r w:rsidR="00EC3522">
        <w:rPr>
          <w:rFonts w:ascii="Times New Roman" w:hAnsi="Times New Roman" w:cs="Times New Roman"/>
          <w:sz w:val="20"/>
          <w:szCs w:val="20"/>
        </w:rPr>
        <w:t>s</w:t>
      </w:r>
      <w:r w:rsidR="00EC3522" w:rsidRPr="00EC3522">
        <w:rPr>
          <w:rFonts w:ascii="Times New Roman" w:hAnsi="Times New Roman" w:cs="Times New Roman"/>
          <w:sz w:val="20"/>
          <w:szCs w:val="20"/>
        </w:rPr>
        <w:t xml:space="preserve">ilica </w:t>
      </w:r>
      <w:r w:rsidR="00EC3522">
        <w:rPr>
          <w:rFonts w:ascii="Times New Roman" w:hAnsi="Times New Roman" w:cs="Times New Roman"/>
          <w:sz w:val="20"/>
          <w:szCs w:val="20"/>
        </w:rPr>
        <w:t>s</w:t>
      </w:r>
      <w:r w:rsidR="00EC3522" w:rsidRPr="00EC3522">
        <w:rPr>
          <w:rFonts w:ascii="Times New Roman" w:hAnsi="Times New Roman" w:cs="Times New Roman"/>
          <w:sz w:val="20"/>
          <w:szCs w:val="20"/>
        </w:rPr>
        <w:t>ubstrate</w:t>
      </w:r>
      <w:r w:rsidR="00B61597">
        <w:rPr>
          <w:rFonts w:ascii="Times New Roman" w:hAnsi="Times New Roman" w:cs="Times New Roman"/>
          <w:sz w:val="20"/>
          <w:szCs w:val="20"/>
        </w:rPr>
        <w:t xml:space="preserve"> (grey)</w:t>
      </w:r>
      <w:r w:rsidRPr="004B56C1">
        <w:rPr>
          <w:rFonts w:ascii="Times New Roman" w:hAnsi="Times New Roman" w:cs="Times New Roman"/>
          <w:sz w:val="20"/>
          <w:szCs w:val="20"/>
        </w:rPr>
        <w:t xml:space="preserve"> is 3um. The coupling efficiency of the dielectric-plasma slot waveguide mode converter is studied and optimized by the 2.5-dimensiona</w:t>
      </w:r>
      <w:bookmarkStart w:id="4" w:name="_GoBack"/>
      <w:bookmarkEnd w:id="4"/>
      <w:r w:rsidRPr="004B56C1">
        <w:rPr>
          <w:rFonts w:ascii="Times New Roman" w:hAnsi="Times New Roman" w:cs="Times New Roman"/>
          <w:sz w:val="20"/>
          <w:szCs w:val="20"/>
        </w:rPr>
        <w:t xml:space="preserve">l finite-difference time-domain simulation MODE method. </w:t>
      </w:r>
      <w:r w:rsidR="005976BC" w:rsidRPr="005976BC">
        <w:rPr>
          <w:rFonts w:ascii="Times New Roman" w:hAnsi="Times New Roman" w:cs="Times New Roman"/>
          <w:sz w:val="20"/>
          <w:szCs w:val="20"/>
        </w:rPr>
        <w:t xml:space="preserve">The coupling efficiency of the </w:t>
      </w:r>
      <w:r w:rsidR="00DB0968">
        <w:rPr>
          <w:rFonts w:ascii="Times New Roman" w:hAnsi="Times New Roman" w:cs="Times New Roman"/>
          <w:sz w:val="20"/>
          <w:szCs w:val="20"/>
        </w:rPr>
        <w:t>PSC</w:t>
      </w:r>
      <w:r w:rsidR="005976BC" w:rsidRPr="005976BC">
        <w:rPr>
          <w:rFonts w:ascii="Times New Roman" w:hAnsi="Times New Roman" w:cs="Times New Roman"/>
          <w:sz w:val="20"/>
          <w:szCs w:val="20"/>
        </w:rPr>
        <w:t xml:space="preserve"> is defined as the ratio of the power coupled to the plasma waveguide mode to the input power in the silicon waveguide.</w:t>
      </w:r>
      <w:r w:rsidR="002E6F95">
        <w:rPr>
          <w:rFonts w:ascii="Times New Roman" w:hAnsi="Times New Roman" w:cs="Times New Roman"/>
          <w:sz w:val="20"/>
          <w:szCs w:val="20"/>
        </w:rPr>
        <w:t xml:space="preserve"> </w:t>
      </w:r>
      <w:r w:rsidRPr="004B56C1">
        <w:rPr>
          <w:rFonts w:ascii="Times New Roman" w:hAnsi="Times New Roman" w:cs="Times New Roman"/>
          <w:sz w:val="20"/>
          <w:szCs w:val="20"/>
        </w:rPr>
        <w:t xml:space="preserve">The transmission loss of the plasmonic waveguide is calculated by placing several monitors on the Si waveguide and the MDM waveguide and </w:t>
      </w:r>
      <w:r w:rsidR="0035423B">
        <w:rPr>
          <w:rFonts w:ascii="Times New Roman" w:hAnsi="Times New Roman" w:cs="Times New Roman"/>
          <w:sz w:val="20"/>
          <w:szCs w:val="20"/>
        </w:rPr>
        <w:t>then fitting these transmissions.</w:t>
      </w:r>
    </w:p>
    <w:p w14:paraId="4FAE9D9D" w14:textId="0D709848" w:rsidR="004B7F72" w:rsidRDefault="005F3EB1" w:rsidP="006F6FEB">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338EC9B7" wp14:editId="488C3CD9">
            <wp:extent cx="5274310" cy="31172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结构图.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17215"/>
                    </a:xfrm>
                    <a:prstGeom prst="rect">
                      <a:avLst/>
                    </a:prstGeom>
                  </pic:spPr>
                </pic:pic>
              </a:graphicData>
            </a:graphic>
          </wp:inline>
        </w:drawing>
      </w:r>
    </w:p>
    <w:p w14:paraId="24D3644D" w14:textId="247E6C59" w:rsidR="00B61597" w:rsidRDefault="00B61597" w:rsidP="006F6FEB">
      <w:pPr>
        <w:rPr>
          <w:rFonts w:ascii="Times New Roman" w:hAnsi="Times New Roman" w:cs="Times New Roman"/>
          <w:sz w:val="20"/>
          <w:szCs w:val="20"/>
        </w:rPr>
      </w:pPr>
      <w:r>
        <w:rPr>
          <w:rFonts w:ascii="Times New Roman" w:hAnsi="Times New Roman" w:cs="Times New Roman" w:hint="eastAsia"/>
          <w:sz w:val="20"/>
          <w:szCs w:val="20"/>
        </w:rPr>
        <w:t xml:space="preserve">Figure.1. </w:t>
      </w:r>
      <w:r w:rsidR="00806ECA" w:rsidRPr="00806ECA">
        <w:rPr>
          <w:rFonts w:ascii="Times New Roman" w:hAnsi="Times New Roman" w:cs="Times New Roman"/>
          <w:sz w:val="20"/>
          <w:szCs w:val="20"/>
        </w:rPr>
        <w:t>Schematic structure of the mode converter in three-dimensional.</w:t>
      </w:r>
    </w:p>
    <w:p w14:paraId="1788A5F2" w14:textId="77777777" w:rsidR="00F10B3B" w:rsidRDefault="00F10B3B" w:rsidP="006F6FEB">
      <w:pPr>
        <w:rPr>
          <w:rFonts w:ascii="Times New Roman" w:hAnsi="Times New Roman" w:cs="Times New Roman"/>
          <w:sz w:val="20"/>
          <w:szCs w:val="20"/>
        </w:rPr>
      </w:pPr>
    </w:p>
    <w:p w14:paraId="78E167B3" w14:textId="34689C93" w:rsidR="004B7F72" w:rsidRDefault="0035423B" w:rsidP="002E6F95">
      <w:pPr>
        <w:rPr>
          <w:rFonts w:ascii="Times New Roman" w:hAnsi="Times New Roman" w:cs="Times New Roman"/>
          <w:sz w:val="20"/>
          <w:szCs w:val="20"/>
        </w:rPr>
      </w:pPr>
      <w:r w:rsidRPr="0035423B">
        <w:rPr>
          <w:rFonts w:ascii="Times New Roman" w:hAnsi="Times New Roman" w:cs="Times New Roman"/>
          <w:sz w:val="20"/>
          <w:szCs w:val="20"/>
        </w:rPr>
        <w:t xml:space="preserve">A non-linear search algorithm is used to design </w:t>
      </w:r>
      <w:r w:rsidR="002E6F95">
        <w:rPr>
          <w:rFonts w:ascii="Times New Roman" w:hAnsi="Times New Roman" w:cs="Times New Roman"/>
          <w:sz w:val="20"/>
          <w:szCs w:val="20"/>
        </w:rPr>
        <w:t>the structure of PSC</w:t>
      </w:r>
      <w:r w:rsidR="00040D06">
        <w:rPr>
          <w:rFonts w:ascii="Times New Roman" w:hAnsi="Times New Roman" w:cs="Times New Roman"/>
          <w:sz w:val="20"/>
          <w:szCs w:val="20"/>
        </w:rPr>
        <w:t>, which we call</w:t>
      </w:r>
      <w:r w:rsidRPr="0035423B">
        <w:rPr>
          <w:rFonts w:ascii="Times New Roman" w:hAnsi="Times New Roman" w:cs="Times New Roman"/>
          <w:sz w:val="20"/>
          <w:szCs w:val="20"/>
        </w:rPr>
        <w:t xml:space="preserve"> 'direct-binary search' (DBS)</w:t>
      </w:r>
      <w:r w:rsidR="00040D06">
        <w:rPr>
          <w:rFonts w:ascii="Times New Roman" w:hAnsi="Times New Roman" w:cs="Times New Roman"/>
          <w:sz w:val="20"/>
          <w:szCs w:val="20"/>
        </w:rPr>
        <w:t xml:space="preserve"> </w:t>
      </w:r>
      <w:r w:rsidR="00040D06" w:rsidRPr="0035423B">
        <w:rPr>
          <w:rFonts w:ascii="Times New Roman" w:hAnsi="Times New Roman" w:cs="Times New Roman"/>
          <w:sz w:val="20"/>
          <w:szCs w:val="20"/>
        </w:rPr>
        <w:t>algorithm</w:t>
      </w:r>
      <w:r w:rsidRPr="0035423B">
        <w:rPr>
          <w:rFonts w:ascii="Times New Roman" w:hAnsi="Times New Roman" w:cs="Times New Roman"/>
          <w:sz w:val="20"/>
          <w:szCs w:val="20"/>
        </w:rPr>
        <w:t>. For the plasmonics-</w:t>
      </w:r>
      <w:r w:rsidR="00040D06">
        <w:rPr>
          <w:rFonts w:ascii="Times New Roman" w:hAnsi="Times New Roman" w:cs="Times New Roman"/>
          <w:sz w:val="20"/>
          <w:szCs w:val="20"/>
        </w:rPr>
        <w:t>si mode converter, it is a 40 *</w:t>
      </w:r>
      <w:r w:rsidRPr="0035423B">
        <w:rPr>
          <w:rFonts w:ascii="Times New Roman" w:hAnsi="Times New Roman" w:cs="Times New Roman"/>
          <w:sz w:val="20"/>
          <w:szCs w:val="20"/>
        </w:rPr>
        <w:t xml:space="preserve">40 pixel square structure that is split into 1600 points, each point being '0' or '1'. Since the area of ​​the </w:t>
      </w:r>
      <w:r w:rsidR="002E6F95">
        <w:rPr>
          <w:rFonts w:ascii="Times New Roman" w:hAnsi="Times New Roman" w:cs="Times New Roman"/>
          <w:sz w:val="20"/>
          <w:szCs w:val="20"/>
        </w:rPr>
        <w:t>PSC</w:t>
      </w:r>
      <w:r w:rsidRPr="0035423B">
        <w:rPr>
          <w:rFonts w:ascii="Times New Roman" w:hAnsi="Times New Roman" w:cs="Times New Roman"/>
          <w:sz w:val="20"/>
          <w:szCs w:val="20"/>
        </w:rPr>
        <w:t xml:space="preserve"> structure is 1um*1um, the footprint of each pixel is 0.025um*0.025um. </w:t>
      </w:r>
      <w:r w:rsidR="008F764F" w:rsidRPr="008F764F">
        <w:rPr>
          <w:rFonts w:ascii="Times New Roman" w:hAnsi="Times New Roman" w:cs="Times New Roman"/>
          <w:sz w:val="20"/>
          <w:szCs w:val="20"/>
        </w:rPr>
        <w:t>Firstly, the values of `0'and `1' are ran</w:t>
      </w:r>
      <w:r w:rsidR="008F764F">
        <w:rPr>
          <w:rFonts w:ascii="Times New Roman" w:hAnsi="Times New Roman" w:cs="Times New Roman"/>
          <w:sz w:val="20"/>
          <w:szCs w:val="20"/>
        </w:rPr>
        <w:t>domly assigned to 1600 points in</w:t>
      </w:r>
      <w:r w:rsidR="009863DD">
        <w:rPr>
          <w:rFonts w:ascii="Times New Roman" w:hAnsi="Times New Roman" w:cs="Times New Roman"/>
          <w:sz w:val="20"/>
          <w:szCs w:val="20"/>
        </w:rPr>
        <w:t xml:space="preserve"> the</w:t>
      </w:r>
      <w:r w:rsidR="008F764F">
        <w:rPr>
          <w:rFonts w:ascii="Times New Roman" w:hAnsi="Times New Roman" w:cs="Times New Roman"/>
          <w:sz w:val="20"/>
          <w:szCs w:val="20"/>
        </w:rPr>
        <w:t xml:space="preserve"> structure</w:t>
      </w:r>
      <w:r w:rsidR="009863DD">
        <w:rPr>
          <w:rFonts w:ascii="Times New Roman" w:hAnsi="Times New Roman" w:cs="Times New Roman"/>
          <w:sz w:val="20"/>
          <w:szCs w:val="20"/>
        </w:rPr>
        <w:t xml:space="preserve"> just like two-dimensional code</w:t>
      </w:r>
      <w:r w:rsidRPr="0035423B">
        <w:rPr>
          <w:rFonts w:ascii="Times New Roman" w:hAnsi="Times New Roman" w:cs="Times New Roman"/>
          <w:sz w:val="20"/>
          <w:szCs w:val="20"/>
        </w:rPr>
        <w:t xml:space="preserve">, and as the initial value, the first iteration is performed to obtain the transmission transmittance. When the second iteration is performed, the value of the pixel position of the first row and the second column is changed first. The rule of change is: if the original value is '0', it </w:t>
      </w:r>
      <w:r w:rsidR="009E27DE">
        <w:rPr>
          <w:rFonts w:ascii="Times New Roman" w:hAnsi="Times New Roman" w:cs="Times New Roman"/>
          <w:sz w:val="20"/>
          <w:szCs w:val="20"/>
        </w:rPr>
        <w:t>will be</w:t>
      </w:r>
      <w:r w:rsidRPr="0035423B">
        <w:rPr>
          <w:rFonts w:ascii="Times New Roman" w:hAnsi="Times New Roman" w:cs="Times New Roman"/>
          <w:sz w:val="20"/>
          <w:szCs w:val="20"/>
        </w:rPr>
        <w:t xml:space="preserve"> changed to '1'; if the original value is '1' , then changed to '0', which is the </w:t>
      </w:r>
      <w:r w:rsidR="00CB2F11">
        <w:rPr>
          <w:rFonts w:ascii="Times New Roman" w:hAnsi="Times New Roman" w:cs="Times New Roman"/>
          <w:sz w:val="20"/>
          <w:szCs w:val="20"/>
        </w:rPr>
        <w:t xml:space="preserve">exchange of </w:t>
      </w:r>
      <w:r w:rsidRPr="0035423B">
        <w:rPr>
          <w:rFonts w:ascii="Times New Roman" w:hAnsi="Times New Roman" w:cs="Times New Roman"/>
          <w:sz w:val="20"/>
          <w:szCs w:val="20"/>
        </w:rPr>
        <w:t>'0'</w:t>
      </w:r>
      <w:r w:rsidR="00313BF6">
        <w:rPr>
          <w:rFonts w:ascii="Times New Roman" w:hAnsi="Times New Roman" w:cs="Times New Roman"/>
          <w:sz w:val="20"/>
          <w:szCs w:val="20"/>
        </w:rPr>
        <w:t xml:space="preserve"> and '1'</w:t>
      </w:r>
      <w:r w:rsidR="00313BF6">
        <w:rPr>
          <w:rFonts w:ascii="Times New Roman" w:hAnsi="Times New Roman" w:cs="Times New Roman" w:hint="eastAsia"/>
          <w:sz w:val="20"/>
          <w:szCs w:val="20"/>
        </w:rPr>
        <w:t xml:space="preserve">. </w:t>
      </w:r>
      <w:r w:rsidRPr="0035423B">
        <w:rPr>
          <w:rFonts w:ascii="Times New Roman" w:hAnsi="Times New Roman" w:cs="Times New Roman"/>
          <w:sz w:val="20"/>
          <w:szCs w:val="20"/>
        </w:rPr>
        <w:t>The new structural parameters after the change are simulated to obtain a new value of the transmittance. The value of the old transmittance (ie, the value of the transmission spectrum obtained in the first iteration) is compared with the value of the new transmittance, and if the value of the new transmittance is higher than the value of the old transmittance,</w:t>
      </w:r>
      <w:r w:rsidR="006C1926">
        <w:rPr>
          <w:rFonts w:ascii="Times New Roman" w:hAnsi="Times New Roman" w:cs="Times New Roman"/>
          <w:sz w:val="20"/>
          <w:szCs w:val="20"/>
        </w:rPr>
        <w:t xml:space="preserve"> </w:t>
      </w:r>
      <w:r w:rsidR="00D43288" w:rsidRPr="00D43288">
        <w:rPr>
          <w:rFonts w:ascii="Times New Roman" w:hAnsi="Times New Roman" w:cs="Times New Roman"/>
          <w:sz w:val="20"/>
          <w:szCs w:val="20"/>
        </w:rPr>
        <w:t>the changes in the values of `0'</w:t>
      </w:r>
      <w:r w:rsidR="00FC282C">
        <w:rPr>
          <w:rFonts w:ascii="Times New Roman" w:hAnsi="Times New Roman" w:cs="Times New Roman"/>
          <w:sz w:val="20"/>
          <w:szCs w:val="20"/>
        </w:rPr>
        <w:t xml:space="preserve"> </w:t>
      </w:r>
      <w:r w:rsidR="00D43288" w:rsidRPr="00D43288">
        <w:rPr>
          <w:rFonts w:ascii="Times New Roman" w:hAnsi="Times New Roman" w:cs="Times New Roman"/>
          <w:sz w:val="20"/>
          <w:szCs w:val="20"/>
        </w:rPr>
        <w:t>and `1' of the first row and the se</w:t>
      </w:r>
      <w:r w:rsidR="00D43288">
        <w:rPr>
          <w:rFonts w:ascii="Times New Roman" w:hAnsi="Times New Roman" w:cs="Times New Roman"/>
          <w:sz w:val="20"/>
          <w:szCs w:val="20"/>
        </w:rPr>
        <w:t>cond column of pixels is saved</w:t>
      </w:r>
      <w:r w:rsidRPr="0035423B">
        <w:rPr>
          <w:rFonts w:ascii="Times New Roman" w:hAnsi="Times New Roman" w:cs="Times New Roman"/>
          <w:sz w:val="20"/>
          <w:szCs w:val="20"/>
        </w:rPr>
        <w:t xml:space="preserve">; if the value of the new transmittance is lower than the value of the old transmittance, the value of the pixel of the first row and the second column is not changed, that is, the original value </w:t>
      </w:r>
      <w:r w:rsidR="00720883">
        <w:rPr>
          <w:rFonts w:ascii="Times New Roman" w:hAnsi="Times New Roman" w:cs="Times New Roman"/>
          <w:sz w:val="20"/>
          <w:szCs w:val="20"/>
        </w:rPr>
        <w:t>of the position is retained</w:t>
      </w:r>
      <w:r w:rsidRPr="0035423B">
        <w:rPr>
          <w:rFonts w:ascii="Times New Roman" w:hAnsi="Times New Roman" w:cs="Times New Roman"/>
          <w:sz w:val="20"/>
          <w:szCs w:val="20"/>
        </w:rPr>
        <w:t>. According to this rule, the same algorithm iterati</w:t>
      </w:r>
      <w:r w:rsidR="00D43288">
        <w:rPr>
          <w:rFonts w:ascii="Times New Roman" w:hAnsi="Times New Roman" w:cs="Times New Roman"/>
          <w:sz w:val="20"/>
          <w:szCs w:val="20"/>
        </w:rPr>
        <w:t>on is performed on the position</w:t>
      </w:r>
      <w:r w:rsidRPr="0035423B">
        <w:rPr>
          <w:rFonts w:ascii="Times New Roman" w:hAnsi="Times New Roman" w:cs="Times New Roman"/>
          <w:sz w:val="20"/>
          <w:szCs w:val="20"/>
        </w:rPr>
        <w:t xml:space="preserve"> of the pixels in the first row and the third column. Since the</w:t>
      </w:r>
      <w:r w:rsidR="00D43288">
        <w:rPr>
          <w:rFonts w:ascii="Times New Roman" w:hAnsi="Times New Roman" w:cs="Times New Roman"/>
          <w:sz w:val="20"/>
          <w:szCs w:val="20"/>
        </w:rPr>
        <w:t>re are a total of 1600 pixels,</w:t>
      </w:r>
      <w:r w:rsidRPr="0035423B">
        <w:rPr>
          <w:rFonts w:ascii="Times New Roman" w:hAnsi="Times New Roman" w:cs="Times New Roman"/>
          <w:sz w:val="20"/>
          <w:szCs w:val="20"/>
        </w:rPr>
        <w:t xml:space="preserve"> 1600 iterations are required to complete one traversal.</w:t>
      </w:r>
    </w:p>
    <w:p w14:paraId="1440A593" w14:textId="77777777" w:rsidR="00D43288" w:rsidRDefault="00D43288" w:rsidP="006F6FEB">
      <w:pPr>
        <w:rPr>
          <w:rFonts w:ascii="Times New Roman" w:hAnsi="Times New Roman" w:cs="Times New Roman"/>
          <w:sz w:val="20"/>
          <w:szCs w:val="20"/>
        </w:rPr>
      </w:pPr>
    </w:p>
    <w:p w14:paraId="7A542BCB" w14:textId="5D0FD827" w:rsidR="004B7F72" w:rsidRDefault="00D43288" w:rsidP="006F6FEB">
      <w:pPr>
        <w:rPr>
          <w:rFonts w:ascii="Times New Roman" w:hAnsi="Times New Roman" w:cs="Times New Roman"/>
          <w:sz w:val="20"/>
          <w:szCs w:val="20"/>
        </w:rPr>
      </w:pPr>
      <w:r w:rsidRPr="00D43288">
        <w:rPr>
          <w:rFonts w:ascii="Times New Roman" w:hAnsi="Times New Roman" w:cs="Times New Roman"/>
          <w:sz w:val="20"/>
          <w:szCs w:val="20"/>
        </w:rPr>
        <w:t>In our work, we first</w:t>
      </w:r>
      <w:r w:rsidR="00313BF6">
        <w:rPr>
          <w:rFonts w:ascii="Times New Roman" w:hAnsi="Times New Roman" w:cs="Times New Roman"/>
          <w:sz w:val="20"/>
          <w:szCs w:val="20"/>
        </w:rPr>
        <w:t>ly</w:t>
      </w:r>
      <w:r w:rsidRPr="00D43288">
        <w:rPr>
          <w:rFonts w:ascii="Times New Roman" w:hAnsi="Times New Roman" w:cs="Times New Roman"/>
          <w:sz w:val="20"/>
          <w:szCs w:val="20"/>
        </w:rPr>
        <w:t xml:space="preserve"> consider the case of input as non-polarized light. We use the </w:t>
      </w:r>
      <w:r>
        <w:rPr>
          <w:rFonts w:ascii="Times New Roman" w:hAnsi="Times New Roman" w:cs="Times New Roman"/>
          <w:sz w:val="20"/>
          <w:szCs w:val="20"/>
        </w:rPr>
        <w:t>DBS</w:t>
      </w:r>
      <w:r w:rsidR="00313BF6">
        <w:rPr>
          <w:rFonts w:ascii="Times New Roman" w:hAnsi="Times New Roman" w:cs="Times New Roman"/>
          <w:sz w:val="20"/>
          <w:szCs w:val="20"/>
        </w:rPr>
        <w:t xml:space="preserve"> algorithm to optimize PSC</w:t>
      </w:r>
      <w:r w:rsidRPr="00D43288">
        <w:rPr>
          <w:rFonts w:ascii="Times New Roman" w:hAnsi="Times New Roman" w:cs="Times New Roman"/>
          <w:sz w:val="20"/>
          <w:szCs w:val="20"/>
        </w:rPr>
        <w:t xml:space="preserve"> structure of 20*20, 30</w:t>
      </w:r>
      <w:r w:rsidR="00D90DDB">
        <w:rPr>
          <w:rFonts w:ascii="Times New Roman" w:hAnsi="Times New Roman" w:cs="Times New Roman"/>
          <w:sz w:val="20"/>
          <w:szCs w:val="20"/>
        </w:rPr>
        <w:t>*30, 40*40 pixels respectively. A</w:t>
      </w:r>
      <w:r w:rsidRPr="00D43288">
        <w:rPr>
          <w:rFonts w:ascii="Times New Roman" w:hAnsi="Times New Roman" w:cs="Times New Roman"/>
          <w:sz w:val="20"/>
          <w:szCs w:val="20"/>
        </w:rPr>
        <w:t>nd for each specification</w:t>
      </w:r>
      <w:r w:rsidR="00D90DDB">
        <w:rPr>
          <w:rFonts w:ascii="Times New Roman" w:hAnsi="Times New Roman" w:cs="Times New Roman"/>
          <w:sz w:val="20"/>
          <w:szCs w:val="20"/>
        </w:rPr>
        <w:t>, t</w:t>
      </w:r>
      <w:r w:rsidRPr="00D43288">
        <w:rPr>
          <w:rFonts w:ascii="Times New Roman" w:hAnsi="Times New Roman" w:cs="Times New Roman"/>
          <w:sz w:val="20"/>
          <w:szCs w:val="20"/>
        </w:rPr>
        <w:t xml:space="preserve">he </w:t>
      </w:r>
      <w:r w:rsidR="0067088F">
        <w:rPr>
          <w:rFonts w:ascii="Times New Roman" w:hAnsi="Times New Roman" w:cs="Times New Roman"/>
          <w:sz w:val="20"/>
          <w:szCs w:val="20"/>
        </w:rPr>
        <w:t>PSC</w:t>
      </w:r>
      <w:r w:rsidRPr="00D43288">
        <w:rPr>
          <w:rFonts w:ascii="Times New Roman" w:hAnsi="Times New Roman" w:cs="Times New Roman"/>
          <w:sz w:val="20"/>
          <w:szCs w:val="20"/>
        </w:rPr>
        <w:t xml:space="preserve"> structure is traversed five times, each traversal in</w:t>
      </w:r>
      <w:r w:rsidR="0067088F">
        <w:rPr>
          <w:rFonts w:ascii="Times New Roman" w:hAnsi="Times New Roman" w:cs="Times New Roman"/>
          <w:sz w:val="20"/>
          <w:szCs w:val="20"/>
        </w:rPr>
        <w:t>cludes 1600 iterations, so for the</w:t>
      </w:r>
      <w:r w:rsidRPr="00D43288">
        <w:rPr>
          <w:rFonts w:ascii="Times New Roman" w:hAnsi="Times New Roman" w:cs="Times New Roman"/>
          <w:sz w:val="20"/>
          <w:szCs w:val="20"/>
        </w:rPr>
        <w:t xml:space="preserve"> structure of 20*20 pixels, </w:t>
      </w:r>
      <w:r w:rsidR="00D90DDB">
        <w:rPr>
          <w:rFonts w:ascii="Times New Roman" w:hAnsi="Times New Roman" w:cs="Times New Roman"/>
          <w:sz w:val="20"/>
          <w:szCs w:val="20"/>
        </w:rPr>
        <w:t xml:space="preserve">there is </w:t>
      </w:r>
      <w:r w:rsidRPr="00D43288">
        <w:rPr>
          <w:rFonts w:ascii="Times New Roman" w:hAnsi="Times New Roman" w:cs="Times New Roman"/>
          <w:sz w:val="20"/>
          <w:szCs w:val="20"/>
        </w:rPr>
        <w:t>a total of 5*400</w:t>
      </w:r>
      <w:r w:rsidR="00D90DDB">
        <w:rPr>
          <w:rFonts w:ascii="Times New Roman" w:hAnsi="Times New Roman" w:cs="Times New Roman"/>
          <w:sz w:val="20"/>
          <w:szCs w:val="20"/>
        </w:rPr>
        <w:t xml:space="preserve"> = </w:t>
      </w:r>
      <w:r w:rsidRPr="00D43288">
        <w:rPr>
          <w:rFonts w:ascii="Times New Roman" w:hAnsi="Times New Roman" w:cs="Times New Roman"/>
          <w:sz w:val="20"/>
          <w:szCs w:val="20"/>
        </w:rPr>
        <w:t xml:space="preserve">2000 iterations; </w:t>
      </w:r>
      <w:r w:rsidR="0067088F">
        <w:rPr>
          <w:rFonts w:ascii="Times New Roman" w:hAnsi="Times New Roman" w:cs="Times New Roman"/>
          <w:sz w:val="20"/>
          <w:szCs w:val="20"/>
        </w:rPr>
        <w:t>for the</w:t>
      </w:r>
      <w:r w:rsidRPr="00D43288">
        <w:rPr>
          <w:rFonts w:ascii="Times New Roman" w:hAnsi="Times New Roman" w:cs="Times New Roman"/>
          <w:sz w:val="20"/>
          <w:szCs w:val="20"/>
        </w:rPr>
        <w:t xml:space="preserve"> structure of 30*30 pixels, a total of</w:t>
      </w:r>
      <w:r w:rsidR="00D90DDB">
        <w:rPr>
          <w:rFonts w:ascii="Times New Roman" w:hAnsi="Times New Roman" w:cs="Times New Roman"/>
          <w:sz w:val="20"/>
          <w:szCs w:val="20"/>
        </w:rPr>
        <w:t xml:space="preserve"> </w:t>
      </w:r>
      <w:r w:rsidRPr="00D43288">
        <w:rPr>
          <w:rFonts w:ascii="Times New Roman" w:hAnsi="Times New Roman" w:cs="Times New Roman"/>
          <w:sz w:val="20"/>
          <w:szCs w:val="20"/>
        </w:rPr>
        <w:t>5 *900</w:t>
      </w:r>
      <w:r w:rsidR="00D90DDB">
        <w:rPr>
          <w:rFonts w:ascii="Times New Roman" w:hAnsi="Times New Roman" w:cs="Times New Roman"/>
          <w:sz w:val="20"/>
          <w:szCs w:val="20"/>
        </w:rPr>
        <w:t xml:space="preserve"> =</w:t>
      </w:r>
      <w:r w:rsidR="0067088F">
        <w:rPr>
          <w:rFonts w:ascii="Times New Roman" w:hAnsi="Times New Roman" w:cs="Times New Roman"/>
          <w:sz w:val="20"/>
          <w:szCs w:val="20"/>
        </w:rPr>
        <w:t xml:space="preserve"> 4500 iterations; for the</w:t>
      </w:r>
      <w:r w:rsidRPr="00D43288">
        <w:rPr>
          <w:rFonts w:ascii="Times New Roman" w:hAnsi="Times New Roman" w:cs="Times New Roman"/>
          <w:sz w:val="20"/>
          <w:szCs w:val="20"/>
        </w:rPr>
        <w:t xml:space="preserve"> 40*40 pixel structure, it includes 5*1600, which is 8000 iterations.</w:t>
      </w:r>
    </w:p>
    <w:p w14:paraId="0A210F00" w14:textId="77777777" w:rsidR="004B7F72" w:rsidRPr="00D43288" w:rsidRDefault="004B7F72" w:rsidP="006F6FEB">
      <w:pPr>
        <w:rPr>
          <w:rFonts w:ascii="Times New Roman" w:hAnsi="Times New Roman" w:cs="Times New Roman"/>
          <w:sz w:val="20"/>
          <w:szCs w:val="20"/>
        </w:rPr>
      </w:pPr>
    </w:p>
    <w:p w14:paraId="3806BA79" w14:textId="279C18F3" w:rsidR="00B94C95" w:rsidRDefault="00D90DDB" w:rsidP="006F6FEB">
      <w:pPr>
        <w:rPr>
          <w:rFonts w:ascii="Times New Roman" w:hAnsi="Times New Roman" w:cs="Times New Roman"/>
          <w:sz w:val="20"/>
          <w:szCs w:val="20"/>
        </w:rPr>
      </w:pPr>
      <w:r w:rsidRPr="00D90DDB">
        <w:rPr>
          <w:rFonts w:ascii="Times New Roman" w:hAnsi="Times New Roman" w:cs="Times New Roman"/>
          <w:sz w:val="20"/>
          <w:szCs w:val="20"/>
        </w:rPr>
        <w:t xml:space="preserve">We take 100 points at the waveguide structure, and the ideal value of each point is 1, that is, in the ideal case, the transmission spectrum has 100% transmittance. We calculate the difference between the </w:t>
      </w:r>
      <w:r w:rsidRPr="00D90DDB">
        <w:rPr>
          <w:rFonts w:ascii="Times New Roman" w:hAnsi="Times New Roman" w:cs="Times New Roman"/>
          <w:sz w:val="20"/>
          <w:szCs w:val="20"/>
        </w:rPr>
        <w:lastRenderedPageBreak/>
        <w:t>transmittance of each point and the target value. And accumulating the difference of 100 points, the smaller the difference is, the higher transmittance of the</w:t>
      </w:r>
      <w:r w:rsidR="008B5D7F">
        <w:rPr>
          <w:rFonts w:ascii="Times New Roman" w:hAnsi="Times New Roman" w:cs="Times New Roman"/>
          <w:sz w:val="20"/>
          <w:szCs w:val="20"/>
        </w:rPr>
        <w:t xml:space="preserve"> PSC</w:t>
      </w:r>
      <w:r w:rsidRPr="00D90DDB">
        <w:rPr>
          <w:rFonts w:ascii="Times New Roman" w:hAnsi="Times New Roman" w:cs="Times New Roman"/>
          <w:sz w:val="20"/>
          <w:szCs w:val="20"/>
        </w:rPr>
        <w:t xml:space="preserve"> structure</w:t>
      </w:r>
      <w:r w:rsidR="008B5D7F">
        <w:rPr>
          <w:rFonts w:ascii="Times New Roman" w:hAnsi="Times New Roman" w:cs="Times New Roman"/>
          <w:sz w:val="20"/>
          <w:szCs w:val="20"/>
        </w:rPr>
        <w:t xml:space="preserve"> </w:t>
      </w:r>
      <w:r w:rsidR="008B5D7F" w:rsidRPr="00D90DDB">
        <w:rPr>
          <w:rFonts w:ascii="Times New Roman" w:hAnsi="Times New Roman" w:cs="Times New Roman"/>
          <w:sz w:val="20"/>
          <w:szCs w:val="20"/>
        </w:rPr>
        <w:t>obtained</w:t>
      </w:r>
      <w:r w:rsidRPr="00D90DDB">
        <w:rPr>
          <w:rFonts w:ascii="Times New Roman" w:hAnsi="Times New Roman" w:cs="Times New Roman"/>
          <w:sz w:val="20"/>
          <w:szCs w:val="20"/>
        </w:rPr>
        <w:t xml:space="preserve">. </w:t>
      </w:r>
    </w:p>
    <w:p w14:paraId="4A34522D" w14:textId="3F42C6AC" w:rsidR="00B94C95" w:rsidRDefault="00F75CFC" w:rsidP="006F6FE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CC9823" wp14:editId="520C84B0">
            <wp:extent cx="5274310" cy="36531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最后一整张.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653155"/>
                    </a:xfrm>
                    <a:prstGeom prst="rect">
                      <a:avLst/>
                    </a:prstGeom>
                  </pic:spPr>
                </pic:pic>
              </a:graphicData>
            </a:graphic>
          </wp:inline>
        </w:drawing>
      </w:r>
    </w:p>
    <w:p w14:paraId="1DC8D7D7" w14:textId="2CB902E2" w:rsidR="00410748" w:rsidRDefault="0044590F" w:rsidP="006F6FEB">
      <w:pPr>
        <w:rPr>
          <w:rFonts w:ascii="Times New Roman" w:hAnsi="Times New Roman" w:cs="Times New Roman"/>
          <w:sz w:val="20"/>
          <w:szCs w:val="20"/>
        </w:rPr>
      </w:pPr>
      <w:r>
        <w:rPr>
          <w:rFonts w:ascii="Times New Roman" w:hAnsi="Times New Roman" w:cs="Times New Roman"/>
          <w:sz w:val="20"/>
          <w:szCs w:val="20"/>
        </w:rPr>
        <w:t xml:space="preserve">Figure.2. </w:t>
      </w:r>
      <w:r w:rsidR="00E77564">
        <w:rPr>
          <w:rFonts w:ascii="Times New Roman" w:hAnsi="Times New Roman" w:cs="Times New Roman"/>
          <w:sz w:val="20"/>
          <w:szCs w:val="20"/>
        </w:rPr>
        <w:t xml:space="preserve">(a) </w:t>
      </w:r>
      <w:r w:rsidRPr="0044590F">
        <w:rPr>
          <w:rFonts w:ascii="Times New Roman" w:hAnsi="Times New Roman" w:cs="Times New Roman"/>
          <w:sz w:val="20"/>
          <w:szCs w:val="20"/>
        </w:rPr>
        <w:t>The initi</w:t>
      </w:r>
      <w:r w:rsidR="00E77564">
        <w:rPr>
          <w:rFonts w:ascii="Times New Roman" w:hAnsi="Times New Roman" w:cs="Times New Roman"/>
          <w:sz w:val="20"/>
          <w:szCs w:val="20"/>
        </w:rPr>
        <w:t xml:space="preserve">al transmission spectrum curve. </w:t>
      </w:r>
      <w:r w:rsidRPr="0044590F">
        <w:rPr>
          <w:rFonts w:ascii="Times New Roman" w:hAnsi="Times New Roman" w:cs="Times New Roman"/>
          <w:sz w:val="20"/>
          <w:szCs w:val="20"/>
        </w:rPr>
        <w:t xml:space="preserve">(b) The attenuation value of the transmission spectrum after each traversal. (c) The final transmission spectrum obtained after five traversals. (c-1) </w:t>
      </w:r>
      <w:r w:rsidR="00D818CD">
        <w:rPr>
          <w:rFonts w:ascii="Times New Roman" w:hAnsi="Times New Roman" w:cs="Times New Roman"/>
          <w:sz w:val="20"/>
          <w:szCs w:val="20"/>
        </w:rPr>
        <w:t>F</w:t>
      </w:r>
      <w:r w:rsidR="00D818CD" w:rsidRPr="0044590F">
        <w:rPr>
          <w:rFonts w:ascii="Times New Roman" w:hAnsi="Times New Roman" w:cs="Times New Roman"/>
          <w:sz w:val="20"/>
          <w:szCs w:val="20"/>
        </w:rPr>
        <w:t xml:space="preserve">inal </w:t>
      </w:r>
      <w:r w:rsidR="00D818CD">
        <w:rPr>
          <w:rFonts w:ascii="Times New Roman" w:hAnsi="Times New Roman" w:cs="Times New Roman"/>
          <w:sz w:val="20"/>
          <w:szCs w:val="20"/>
        </w:rPr>
        <w:t>t</w:t>
      </w:r>
      <w:r w:rsidRPr="0044590F">
        <w:rPr>
          <w:rFonts w:ascii="Times New Roman" w:hAnsi="Times New Roman" w:cs="Times New Roman"/>
          <w:sz w:val="20"/>
          <w:szCs w:val="20"/>
        </w:rPr>
        <w:t>ransmission spectrum values for 30x30 and 40x40 structures. (d) The curve of the initial transmission spectrum and the final transmission spectrum when the input is the TE mode and the TM mode, respectively. (d-1) The value of the final transmission spectrum after optimization by the DBS algorithm when the input light is in TE mode and TM mode.</w:t>
      </w:r>
    </w:p>
    <w:p w14:paraId="43DA78E6" w14:textId="77777777" w:rsidR="0044590F" w:rsidRDefault="0044590F" w:rsidP="006F6FEB">
      <w:pPr>
        <w:rPr>
          <w:rFonts w:ascii="Times New Roman" w:hAnsi="Times New Roman" w:cs="Times New Roman"/>
          <w:sz w:val="20"/>
          <w:szCs w:val="20"/>
        </w:rPr>
      </w:pPr>
    </w:p>
    <w:p w14:paraId="5C05C2A2" w14:textId="625C9F26" w:rsidR="004B7F72" w:rsidRDefault="00D90DDB" w:rsidP="006F6FEB">
      <w:pPr>
        <w:rPr>
          <w:rFonts w:ascii="Times New Roman" w:hAnsi="Times New Roman" w:cs="Times New Roman"/>
          <w:sz w:val="20"/>
          <w:szCs w:val="20"/>
        </w:rPr>
      </w:pPr>
      <w:r w:rsidRPr="00D90DDB">
        <w:rPr>
          <w:rFonts w:ascii="Times New Roman" w:hAnsi="Times New Roman" w:cs="Times New Roman"/>
          <w:sz w:val="20"/>
          <w:szCs w:val="20"/>
        </w:rPr>
        <w:t xml:space="preserve">When the </w:t>
      </w:r>
      <w:r w:rsidR="00B94C95">
        <w:rPr>
          <w:rFonts w:ascii="Times New Roman" w:hAnsi="Times New Roman" w:cs="Times New Roman"/>
          <w:sz w:val="20"/>
          <w:szCs w:val="20"/>
        </w:rPr>
        <w:t>DBS</w:t>
      </w:r>
      <w:r w:rsidRPr="00D90DDB">
        <w:rPr>
          <w:rFonts w:ascii="Times New Roman" w:hAnsi="Times New Roman" w:cs="Times New Roman"/>
          <w:sz w:val="20"/>
          <w:szCs w:val="20"/>
        </w:rPr>
        <w:t xml:space="preserve"> algorithm is not optimized, the structure of the </w:t>
      </w:r>
      <w:r w:rsidR="00111EF9">
        <w:rPr>
          <w:rFonts w:ascii="Times New Roman" w:hAnsi="Times New Roman" w:cs="Times New Roman"/>
          <w:sz w:val="20"/>
          <w:szCs w:val="20"/>
        </w:rPr>
        <w:t>PSC</w:t>
      </w:r>
      <w:r w:rsidRPr="00D90DDB">
        <w:rPr>
          <w:rFonts w:ascii="Times New Roman" w:hAnsi="Times New Roman" w:cs="Times New Roman"/>
          <w:sz w:val="20"/>
          <w:szCs w:val="20"/>
        </w:rPr>
        <w:t xml:space="preserve"> is randomly assigned</w:t>
      </w:r>
      <w:r w:rsidR="00B94C95">
        <w:rPr>
          <w:rFonts w:ascii="Times New Roman" w:hAnsi="Times New Roman" w:cs="Times New Roman"/>
          <w:sz w:val="20"/>
          <w:szCs w:val="20"/>
        </w:rPr>
        <w:t>, which can be regard as the initial value. T</w:t>
      </w:r>
      <w:r w:rsidR="00B94C95" w:rsidRPr="00D90DDB">
        <w:rPr>
          <w:rFonts w:ascii="Times New Roman" w:hAnsi="Times New Roman" w:cs="Times New Roman"/>
          <w:sz w:val="20"/>
          <w:szCs w:val="20"/>
        </w:rPr>
        <w:t>he transmittance</w:t>
      </w:r>
      <w:r w:rsidR="00B94C95">
        <w:rPr>
          <w:rFonts w:ascii="Times New Roman" w:hAnsi="Times New Roman" w:cs="Times New Roman"/>
          <w:sz w:val="20"/>
          <w:szCs w:val="20"/>
        </w:rPr>
        <w:t xml:space="preserve"> of </w:t>
      </w:r>
      <w:r w:rsidR="00B94C95" w:rsidRPr="00D90DDB">
        <w:rPr>
          <w:rFonts w:ascii="Times New Roman" w:hAnsi="Times New Roman" w:cs="Times New Roman"/>
          <w:sz w:val="20"/>
          <w:szCs w:val="20"/>
        </w:rPr>
        <w:t>the structure</w:t>
      </w:r>
      <w:r w:rsidR="00B94C95">
        <w:rPr>
          <w:rFonts w:ascii="Times New Roman" w:hAnsi="Times New Roman" w:cs="Times New Roman"/>
          <w:sz w:val="20"/>
          <w:szCs w:val="20"/>
        </w:rPr>
        <w:t xml:space="preserve"> </w:t>
      </w:r>
      <w:r w:rsidR="00B94C95" w:rsidRPr="00D90DDB">
        <w:rPr>
          <w:rFonts w:ascii="Times New Roman" w:hAnsi="Times New Roman" w:cs="Times New Roman"/>
          <w:sz w:val="20"/>
          <w:szCs w:val="20"/>
        </w:rPr>
        <w:t>simulated</w:t>
      </w:r>
      <w:r w:rsidR="00B94C95">
        <w:rPr>
          <w:rFonts w:ascii="Times New Roman" w:hAnsi="Times New Roman" w:cs="Times New Roman"/>
          <w:sz w:val="20"/>
          <w:szCs w:val="20"/>
        </w:rPr>
        <w:t xml:space="preserve"> in this situation </w:t>
      </w:r>
      <w:r w:rsidRPr="00D90DDB">
        <w:rPr>
          <w:rFonts w:ascii="Times New Roman" w:hAnsi="Times New Roman" w:cs="Times New Roman"/>
          <w:sz w:val="20"/>
          <w:szCs w:val="20"/>
        </w:rPr>
        <w:t>i</w:t>
      </w:r>
      <w:r w:rsidR="00B94C95">
        <w:rPr>
          <w:rFonts w:ascii="Times New Roman" w:hAnsi="Times New Roman" w:cs="Times New Roman"/>
          <w:sz w:val="20"/>
          <w:szCs w:val="20"/>
        </w:rPr>
        <w:t xml:space="preserve">s </w:t>
      </w:r>
      <w:r w:rsidRPr="00D90DDB">
        <w:rPr>
          <w:rFonts w:ascii="Times New Roman" w:hAnsi="Times New Roman" w:cs="Times New Roman"/>
          <w:sz w:val="20"/>
          <w:szCs w:val="20"/>
        </w:rPr>
        <w:t xml:space="preserve">below 1.4%. </w:t>
      </w:r>
      <w:r w:rsidR="00242FFB" w:rsidRPr="00242FFB">
        <w:rPr>
          <w:rFonts w:ascii="Times New Roman" w:hAnsi="Times New Roman" w:cs="Times New Roman"/>
          <w:sz w:val="20"/>
          <w:szCs w:val="20"/>
        </w:rPr>
        <w:t xml:space="preserve">As shown in Figure 2 (a), the initial values of the transmission spectrum of 20*20 (red), 30*30 (green) and 40*40 (blue) pixels are obtained before optimization by the DBS algorithm. </w:t>
      </w:r>
      <w:r w:rsidRPr="00D90DDB">
        <w:rPr>
          <w:rFonts w:ascii="Times New Roman" w:hAnsi="Times New Roman" w:cs="Times New Roman"/>
          <w:sz w:val="20"/>
          <w:szCs w:val="20"/>
        </w:rPr>
        <w:t>We performed five iterations for each structure. After each traversal, the difference between the transmission spectrum and t</w:t>
      </w:r>
      <w:r w:rsidR="00242FFB">
        <w:rPr>
          <w:rFonts w:ascii="Times New Roman" w:hAnsi="Times New Roman" w:cs="Times New Roman"/>
          <w:sz w:val="20"/>
          <w:szCs w:val="20"/>
        </w:rPr>
        <w:t>he target transmission spectrum</w:t>
      </w:r>
      <w:r w:rsidR="00242FFB">
        <w:rPr>
          <w:rFonts w:ascii="Times New Roman" w:hAnsi="Times New Roman" w:cs="Times New Roman" w:hint="eastAsia"/>
          <w:sz w:val="20"/>
          <w:szCs w:val="20"/>
        </w:rPr>
        <w:t xml:space="preserve">, </w:t>
      </w:r>
      <w:r w:rsidR="00242FFB" w:rsidRPr="00D90DDB">
        <w:rPr>
          <w:rFonts w:ascii="Times New Roman" w:hAnsi="Times New Roman" w:cs="Times New Roman"/>
          <w:sz w:val="20"/>
          <w:szCs w:val="20"/>
        </w:rPr>
        <w:t>which we call the attenuation value</w:t>
      </w:r>
      <w:r w:rsidR="00242FFB">
        <w:rPr>
          <w:rFonts w:ascii="Times New Roman" w:hAnsi="Times New Roman" w:cs="Times New Roman"/>
          <w:sz w:val="20"/>
          <w:szCs w:val="20"/>
        </w:rPr>
        <w:t>,</w:t>
      </w:r>
      <w:r w:rsidR="00242FFB" w:rsidRPr="00D90DDB">
        <w:rPr>
          <w:rFonts w:ascii="Times New Roman" w:hAnsi="Times New Roman" w:cs="Times New Roman"/>
          <w:sz w:val="20"/>
          <w:szCs w:val="20"/>
        </w:rPr>
        <w:t xml:space="preserve"> </w:t>
      </w:r>
      <w:r w:rsidR="00242FFB">
        <w:rPr>
          <w:rFonts w:ascii="Times New Roman" w:hAnsi="Times New Roman" w:cs="Times New Roman"/>
          <w:sz w:val="20"/>
          <w:szCs w:val="20"/>
        </w:rPr>
        <w:t>becomes smaller</w:t>
      </w:r>
      <w:r w:rsidRPr="00D90DDB">
        <w:rPr>
          <w:rFonts w:ascii="Times New Roman" w:hAnsi="Times New Roman" w:cs="Times New Roman"/>
          <w:sz w:val="20"/>
          <w:szCs w:val="20"/>
        </w:rPr>
        <w:t xml:space="preserve">. As shown in Fig. 2(b), </w:t>
      </w:r>
      <w:r w:rsidR="007E07E4">
        <w:rPr>
          <w:rFonts w:ascii="Times New Roman" w:hAnsi="Times New Roman" w:cs="Times New Roman"/>
          <w:sz w:val="20"/>
          <w:szCs w:val="20"/>
        </w:rPr>
        <w:t xml:space="preserve">there is </w:t>
      </w:r>
      <w:r w:rsidRPr="00D90DDB">
        <w:rPr>
          <w:rFonts w:ascii="Times New Roman" w:hAnsi="Times New Roman" w:cs="Times New Roman"/>
          <w:sz w:val="20"/>
          <w:szCs w:val="20"/>
        </w:rPr>
        <w:t xml:space="preserve">the transmission spectrum and the target difference of the three structures. The attenuation values ​​of the first two transmission spectrum are relatively </w:t>
      </w:r>
      <w:r w:rsidR="009F70F4">
        <w:rPr>
          <w:rFonts w:ascii="Times New Roman" w:hAnsi="Times New Roman" w:cs="Times New Roman"/>
          <w:sz w:val="20"/>
          <w:szCs w:val="20"/>
        </w:rPr>
        <w:t>high</w:t>
      </w:r>
      <w:r w:rsidRPr="00D90DDB">
        <w:rPr>
          <w:rFonts w:ascii="Times New Roman" w:hAnsi="Times New Roman" w:cs="Times New Roman"/>
          <w:sz w:val="20"/>
          <w:szCs w:val="20"/>
        </w:rPr>
        <w:t xml:space="preserve">, and the latter three are relatively </w:t>
      </w:r>
      <w:r w:rsidR="009F70F4">
        <w:rPr>
          <w:rFonts w:ascii="Times New Roman" w:hAnsi="Times New Roman" w:cs="Times New Roman"/>
          <w:sz w:val="20"/>
          <w:szCs w:val="20"/>
        </w:rPr>
        <w:t>low</w:t>
      </w:r>
      <w:r w:rsidRPr="00D90DDB">
        <w:rPr>
          <w:rFonts w:ascii="Times New Roman" w:hAnsi="Times New Roman" w:cs="Times New Roman"/>
          <w:sz w:val="20"/>
          <w:szCs w:val="20"/>
        </w:rPr>
        <w:t xml:space="preserve">. For the final target difference, the structures of 20*20, 30*30, and 40*40 pixels are 12.0828, 5.9672, and 5.7362, respectively. It can be seen that the </w:t>
      </w:r>
      <w:r w:rsidR="007E07E4">
        <w:rPr>
          <w:rFonts w:ascii="Times New Roman" w:hAnsi="Times New Roman" w:cs="Times New Roman"/>
          <w:sz w:val="20"/>
          <w:szCs w:val="20"/>
        </w:rPr>
        <w:t>DBS</w:t>
      </w:r>
      <w:r w:rsidRPr="00D90DDB">
        <w:rPr>
          <w:rFonts w:ascii="Times New Roman" w:hAnsi="Times New Roman" w:cs="Times New Roman"/>
          <w:sz w:val="20"/>
          <w:szCs w:val="20"/>
        </w:rPr>
        <w:t xml:space="preserve"> algorithm has a faster convergence rate and can quickly achieve the desired result. As shown in Fig. 2(c), the abscissa in the figure is the wavelength of light, which ranges from 1450 nm to 1650 nm, and the ordinate is the value of the transmittance of the two-dimensional code structure of three different densities after five traversal</w:t>
      </w:r>
      <w:r w:rsidR="008A096A">
        <w:rPr>
          <w:rFonts w:ascii="Times New Roman" w:hAnsi="Times New Roman" w:cs="Times New Roman"/>
          <w:sz w:val="20"/>
          <w:szCs w:val="20"/>
        </w:rPr>
        <w:t>s</w:t>
      </w:r>
      <w:r w:rsidRPr="00D90DDB">
        <w:rPr>
          <w:rFonts w:ascii="Times New Roman" w:hAnsi="Times New Roman" w:cs="Times New Roman"/>
          <w:sz w:val="20"/>
          <w:szCs w:val="20"/>
        </w:rPr>
        <w:t xml:space="preserve"> by the </w:t>
      </w:r>
      <w:r w:rsidR="008A096A">
        <w:rPr>
          <w:rFonts w:ascii="Times New Roman" w:hAnsi="Times New Roman" w:cs="Times New Roman"/>
          <w:sz w:val="20"/>
          <w:szCs w:val="20"/>
        </w:rPr>
        <w:t>DBS</w:t>
      </w:r>
      <w:r w:rsidRPr="00D90DDB">
        <w:rPr>
          <w:rFonts w:ascii="Times New Roman" w:hAnsi="Times New Roman" w:cs="Times New Roman"/>
          <w:sz w:val="20"/>
          <w:szCs w:val="20"/>
        </w:rPr>
        <w:t xml:space="preserve"> algorithm.</w:t>
      </w:r>
      <w:r w:rsidR="008B2404">
        <w:rPr>
          <w:rFonts w:ascii="Times New Roman" w:hAnsi="Times New Roman" w:cs="Times New Roman"/>
          <w:sz w:val="20"/>
          <w:szCs w:val="20"/>
        </w:rPr>
        <w:t xml:space="preserve"> </w:t>
      </w:r>
      <w:r w:rsidRPr="00D90DDB">
        <w:rPr>
          <w:rFonts w:ascii="Times New Roman" w:hAnsi="Times New Roman" w:cs="Times New Roman"/>
          <w:sz w:val="20"/>
          <w:szCs w:val="20"/>
        </w:rPr>
        <w:t xml:space="preserve">It can be seen that the structure effect of 40*40 pixels is the best. In the range of 20nm bandwidth, the transmittance can reach more than 93%, and the structure effect of 20*20 pixels is relatively poor, but the transmission spectrum can </w:t>
      </w:r>
      <w:r w:rsidR="008A096A">
        <w:rPr>
          <w:rFonts w:ascii="Times New Roman" w:hAnsi="Times New Roman" w:cs="Times New Roman"/>
          <w:sz w:val="20"/>
          <w:szCs w:val="20"/>
        </w:rPr>
        <w:t xml:space="preserve">still reach </w:t>
      </w:r>
      <w:r w:rsidRPr="00D90DDB">
        <w:rPr>
          <w:rFonts w:ascii="Times New Roman" w:hAnsi="Times New Roman" w:cs="Times New Roman"/>
          <w:sz w:val="20"/>
          <w:szCs w:val="20"/>
        </w:rPr>
        <w:t>above</w:t>
      </w:r>
      <w:r w:rsidR="008A096A">
        <w:rPr>
          <w:rFonts w:ascii="Times New Roman" w:hAnsi="Times New Roman" w:cs="Times New Roman"/>
          <w:sz w:val="20"/>
          <w:szCs w:val="20"/>
        </w:rPr>
        <w:t xml:space="preserve"> 75</w:t>
      </w:r>
      <w:r w:rsidR="008A096A" w:rsidRPr="00D90DDB">
        <w:rPr>
          <w:rFonts w:ascii="Times New Roman" w:hAnsi="Times New Roman" w:cs="Times New Roman"/>
          <w:sz w:val="20"/>
          <w:szCs w:val="20"/>
        </w:rPr>
        <w:t>%</w:t>
      </w:r>
      <w:r w:rsidRPr="00D90DDB">
        <w:rPr>
          <w:rFonts w:ascii="Times New Roman" w:hAnsi="Times New Roman" w:cs="Times New Roman"/>
          <w:sz w:val="20"/>
          <w:szCs w:val="20"/>
        </w:rPr>
        <w:t>.</w:t>
      </w:r>
    </w:p>
    <w:p w14:paraId="64089F2F" w14:textId="77777777" w:rsidR="004B7F72" w:rsidRDefault="004B7F72" w:rsidP="006F6FEB">
      <w:pPr>
        <w:rPr>
          <w:rFonts w:ascii="Times New Roman" w:hAnsi="Times New Roman" w:cs="Times New Roman"/>
          <w:sz w:val="20"/>
          <w:szCs w:val="20"/>
        </w:rPr>
      </w:pPr>
    </w:p>
    <w:p w14:paraId="39CFC237" w14:textId="3A57C598" w:rsidR="004B7F72" w:rsidRDefault="0092096C" w:rsidP="008470F0">
      <w:pPr>
        <w:rPr>
          <w:rFonts w:ascii="Times New Roman" w:hAnsi="Times New Roman" w:cs="Times New Roman"/>
          <w:sz w:val="20"/>
          <w:szCs w:val="20"/>
        </w:rPr>
      </w:pPr>
      <w:r>
        <w:rPr>
          <w:rFonts w:ascii="Times New Roman" w:hAnsi="Times New Roman" w:cs="Times New Roman"/>
          <w:sz w:val="20"/>
          <w:szCs w:val="20"/>
        </w:rPr>
        <w:t xml:space="preserve">Then </w:t>
      </w:r>
      <w:r w:rsidR="008A096A">
        <w:rPr>
          <w:rFonts w:ascii="Times New Roman" w:hAnsi="Times New Roman" w:cs="Times New Roman" w:hint="eastAsia"/>
          <w:sz w:val="20"/>
          <w:szCs w:val="20"/>
        </w:rPr>
        <w:t>we</w:t>
      </w:r>
      <w:r w:rsidR="008A096A" w:rsidRPr="008A096A">
        <w:rPr>
          <w:rFonts w:ascii="Times New Roman" w:hAnsi="Times New Roman" w:cs="Times New Roman"/>
          <w:sz w:val="20"/>
          <w:szCs w:val="20"/>
        </w:rPr>
        <w:t xml:space="preserve"> consider the case </w:t>
      </w:r>
      <w:r w:rsidR="008A096A">
        <w:rPr>
          <w:rFonts w:ascii="Times New Roman" w:hAnsi="Times New Roman" w:cs="Times New Roman"/>
          <w:sz w:val="20"/>
          <w:szCs w:val="20"/>
        </w:rPr>
        <w:t>of which</w:t>
      </w:r>
      <w:r w:rsidR="008A096A" w:rsidRPr="008A096A">
        <w:rPr>
          <w:rFonts w:ascii="Times New Roman" w:hAnsi="Times New Roman" w:cs="Times New Roman"/>
          <w:sz w:val="20"/>
          <w:szCs w:val="20"/>
        </w:rPr>
        <w:t xml:space="preserve"> the input is polarized. We use MODE to simulate a 40*40 pixel mode converter. First</w:t>
      </w:r>
      <w:r w:rsidR="006A521A">
        <w:rPr>
          <w:rFonts w:ascii="Times New Roman" w:hAnsi="Times New Roman" w:cs="Times New Roman"/>
          <w:sz w:val="20"/>
          <w:szCs w:val="20"/>
        </w:rPr>
        <w:t>ly</w:t>
      </w:r>
      <w:r w:rsidR="008A096A" w:rsidRPr="008A096A">
        <w:rPr>
          <w:rFonts w:ascii="Times New Roman" w:hAnsi="Times New Roman" w:cs="Times New Roman"/>
          <w:sz w:val="20"/>
          <w:szCs w:val="20"/>
        </w:rPr>
        <w:t xml:space="preserve">, the TE mode polarized light is input to the si waveguide, and the initial value is randomly assigned to </w:t>
      </w:r>
      <w:r w:rsidR="006A521A">
        <w:rPr>
          <w:rFonts w:ascii="Times New Roman" w:hAnsi="Times New Roman" w:cs="Times New Roman"/>
          <w:sz w:val="20"/>
          <w:szCs w:val="20"/>
        </w:rPr>
        <w:t xml:space="preserve">PSC </w:t>
      </w:r>
      <w:r w:rsidR="008A096A" w:rsidRPr="008A096A">
        <w:rPr>
          <w:rFonts w:ascii="Times New Roman" w:hAnsi="Times New Roman" w:cs="Times New Roman"/>
          <w:sz w:val="20"/>
          <w:szCs w:val="20"/>
        </w:rPr>
        <w:t>structure. Before th</w:t>
      </w:r>
      <w:r w:rsidR="008A096A">
        <w:rPr>
          <w:rFonts w:ascii="Times New Roman" w:hAnsi="Times New Roman" w:cs="Times New Roman"/>
          <w:sz w:val="20"/>
          <w:szCs w:val="20"/>
        </w:rPr>
        <w:t>e structure is optimized with</w:t>
      </w:r>
      <w:r w:rsidR="008A096A" w:rsidRPr="008A096A">
        <w:rPr>
          <w:rFonts w:ascii="Times New Roman" w:hAnsi="Times New Roman" w:cs="Times New Roman"/>
          <w:sz w:val="20"/>
          <w:szCs w:val="20"/>
        </w:rPr>
        <w:t xml:space="preserve"> the </w:t>
      </w:r>
      <w:r w:rsidR="008A096A">
        <w:rPr>
          <w:rFonts w:ascii="Times New Roman" w:hAnsi="Times New Roman" w:cs="Times New Roman"/>
          <w:sz w:val="20"/>
          <w:szCs w:val="20"/>
        </w:rPr>
        <w:t>DBS</w:t>
      </w:r>
      <w:r w:rsidR="008A096A" w:rsidRPr="008A096A">
        <w:rPr>
          <w:rFonts w:ascii="Times New Roman" w:hAnsi="Times New Roman" w:cs="Times New Roman"/>
          <w:sz w:val="20"/>
          <w:szCs w:val="20"/>
        </w:rPr>
        <w:t xml:space="preserve"> algorithm, the </w:t>
      </w:r>
      <w:r w:rsidR="006F51F2">
        <w:rPr>
          <w:rFonts w:ascii="Times New Roman" w:hAnsi="Times New Roman" w:cs="Times New Roman"/>
          <w:sz w:val="20"/>
          <w:szCs w:val="20"/>
        </w:rPr>
        <w:t>initial transmittance is only 1.2%.</w:t>
      </w:r>
      <w:r w:rsidR="008A096A" w:rsidRPr="008A096A">
        <w:rPr>
          <w:rFonts w:ascii="Times New Roman" w:hAnsi="Times New Roman" w:cs="Times New Roman"/>
          <w:sz w:val="20"/>
          <w:szCs w:val="20"/>
        </w:rPr>
        <w:t xml:space="preserve"> </w:t>
      </w:r>
      <w:r w:rsidR="006F51F2">
        <w:rPr>
          <w:rFonts w:ascii="Times New Roman" w:hAnsi="Times New Roman" w:cs="Times New Roman"/>
          <w:sz w:val="20"/>
          <w:szCs w:val="20"/>
        </w:rPr>
        <w:t>W</w:t>
      </w:r>
      <w:r w:rsidR="006F51F2">
        <w:rPr>
          <w:rFonts w:ascii="Times New Roman" w:hAnsi="Times New Roman" w:cs="Times New Roman" w:hint="eastAsia"/>
          <w:sz w:val="20"/>
          <w:szCs w:val="20"/>
        </w:rPr>
        <w:t xml:space="preserve">e </w:t>
      </w:r>
      <w:r w:rsidR="006F51F2">
        <w:rPr>
          <w:rFonts w:ascii="Times New Roman" w:hAnsi="Times New Roman" w:cs="Times New Roman"/>
          <w:sz w:val="20"/>
          <w:szCs w:val="20"/>
        </w:rPr>
        <w:t>put 100 detection points,</w:t>
      </w:r>
      <w:r w:rsidR="006F51F2" w:rsidRPr="006F51F2">
        <w:rPr>
          <w:rFonts w:ascii="Times New Roman" w:hAnsi="Times New Roman" w:cs="Times New Roman"/>
          <w:sz w:val="20"/>
          <w:szCs w:val="20"/>
        </w:rPr>
        <w:t xml:space="preserve"> </w:t>
      </w:r>
      <w:r w:rsidR="006F51F2">
        <w:rPr>
          <w:rFonts w:ascii="Times New Roman" w:hAnsi="Times New Roman" w:cs="Times New Roman"/>
          <w:sz w:val="20"/>
          <w:szCs w:val="20"/>
        </w:rPr>
        <w:t>obtaining</w:t>
      </w:r>
      <w:r w:rsidR="008A096A" w:rsidRPr="008A096A">
        <w:rPr>
          <w:rFonts w:ascii="Times New Roman" w:hAnsi="Times New Roman" w:cs="Times New Roman"/>
          <w:sz w:val="20"/>
          <w:szCs w:val="20"/>
        </w:rPr>
        <w:t xml:space="preserve"> the transmissi</w:t>
      </w:r>
      <w:r w:rsidR="002318A7">
        <w:rPr>
          <w:rFonts w:ascii="Times New Roman" w:hAnsi="Times New Roman" w:cs="Times New Roman"/>
          <w:sz w:val="20"/>
          <w:szCs w:val="20"/>
        </w:rPr>
        <w:t>on spectrum value, then</w:t>
      </w:r>
      <w:r w:rsidR="006F51F2">
        <w:rPr>
          <w:rFonts w:ascii="Times New Roman" w:hAnsi="Times New Roman" w:cs="Times New Roman"/>
          <w:sz w:val="20"/>
          <w:szCs w:val="20"/>
        </w:rPr>
        <w:t xml:space="preserve"> </w:t>
      </w:r>
      <w:r w:rsidR="002318A7">
        <w:rPr>
          <w:rFonts w:ascii="Times New Roman" w:hAnsi="Times New Roman" w:cs="Times New Roman"/>
          <w:sz w:val="20"/>
          <w:szCs w:val="20"/>
        </w:rPr>
        <w:t xml:space="preserve">get </w:t>
      </w:r>
      <w:r w:rsidR="006F51F2">
        <w:rPr>
          <w:rFonts w:ascii="Times New Roman" w:hAnsi="Times New Roman" w:cs="Times New Roman"/>
          <w:sz w:val="20"/>
          <w:szCs w:val="20"/>
        </w:rPr>
        <w:t>t</w:t>
      </w:r>
      <w:r w:rsidR="008A096A" w:rsidRPr="008A096A">
        <w:rPr>
          <w:rFonts w:ascii="Times New Roman" w:hAnsi="Times New Roman" w:cs="Times New Roman"/>
          <w:sz w:val="20"/>
          <w:szCs w:val="20"/>
        </w:rPr>
        <w:t>he sum of the differences from the target t</w:t>
      </w:r>
      <w:r w:rsidR="002318A7">
        <w:rPr>
          <w:rFonts w:ascii="Times New Roman" w:hAnsi="Times New Roman" w:cs="Times New Roman"/>
          <w:sz w:val="20"/>
          <w:szCs w:val="20"/>
        </w:rPr>
        <w:t>ransmission spectrum</w:t>
      </w:r>
      <w:r w:rsidR="006A521A">
        <w:rPr>
          <w:rFonts w:ascii="Times New Roman" w:hAnsi="Times New Roman" w:cs="Times New Roman"/>
          <w:sz w:val="20"/>
          <w:szCs w:val="20"/>
        </w:rPr>
        <w:t>,which</w:t>
      </w:r>
      <w:r w:rsidR="002318A7">
        <w:rPr>
          <w:rFonts w:ascii="Times New Roman" w:hAnsi="Times New Roman" w:cs="Times New Roman"/>
          <w:sz w:val="20"/>
          <w:szCs w:val="20"/>
        </w:rPr>
        <w:t xml:space="preserve"> is 77.061.</w:t>
      </w:r>
      <w:r w:rsidR="008A096A" w:rsidRPr="008A096A">
        <w:rPr>
          <w:rFonts w:ascii="Times New Roman" w:hAnsi="Times New Roman" w:cs="Times New Roman"/>
          <w:sz w:val="20"/>
          <w:szCs w:val="20"/>
        </w:rPr>
        <w:t xml:space="preserve"> </w:t>
      </w:r>
      <w:r w:rsidR="002318A7">
        <w:rPr>
          <w:rFonts w:ascii="Times New Roman" w:hAnsi="Times New Roman" w:cs="Times New Roman"/>
          <w:sz w:val="20"/>
          <w:szCs w:val="20"/>
        </w:rPr>
        <w:t>I</w:t>
      </w:r>
      <w:r w:rsidR="008A096A" w:rsidRPr="008A096A">
        <w:rPr>
          <w:rFonts w:ascii="Times New Roman" w:hAnsi="Times New Roman" w:cs="Times New Roman"/>
          <w:sz w:val="20"/>
          <w:szCs w:val="20"/>
        </w:rPr>
        <w:t xml:space="preserve">t can be seen that the transmittance of this structure is very low, and light can hardly be transmitted through this structure. The </w:t>
      </w:r>
      <w:r w:rsidR="002318A7">
        <w:rPr>
          <w:rFonts w:ascii="Times New Roman" w:hAnsi="Times New Roman" w:cs="Times New Roman"/>
          <w:sz w:val="20"/>
          <w:szCs w:val="20"/>
        </w:rPr>
        <w:t>DBS</w:t>
      </w:r>
      <w:r w:rsidR="008A096A" w:rsidRPr="008A096A">
        <w:rPr>
          <w:rFonts w:ascii="Times New Roman" w:hAnsi="Times New Roman" w:cs="Times New Roman"/>
          <w:sz w:val="20"/>
          <w:szCs w:val="20"/>
        </w:rPr>
        <w:t xml:space="preserve"> algorithm is used to optimize the</w:t>
      </w:r>
      <w:r w:rsidR="00036834">
        <w:rPr>
          <w:rFonts w:ascii="Times New Roman" w:hAnsi="Times New Roman" w:cs="Times New Roman"/>
          <w:sz w:val="20"/>
          <w:szCs w:val="20"/>
        </w:rPr>
        <w:t xml:space="preserve"> PSC</w:t>
      </w:r>
      <w:r w:rsidR="008A096A" w:rsidRPr="008A096A">
        <w:rPr>
          <w:rFonts w:ascii="Times New Roman" w:hAnsi="Times New Roman" w:cs="Times New Roman"/>
          <w:sz w:val="20"/>
          <w:szCs w:val="20"/>
        </w:rPr>
        <w:t xml:space="preserve"> structure. After a total of four traversals, the sum of the difference between the transmission spectrum and the target transmission spectrum after each traversal is as follows: 77.061 (this is the value when the algorithm i</w:t>
      </w:r>
      <w:r w:rsidR="002318A7">
        <w:rPr>
          <w:rFonts w:ascii="Times New Roman" w:hAnsi="Times New Roman" w:cs="Times New Roman"/>
          <w:sz w:val="20"/>
          <w:szCs w:val="20"/>
        </w:rPr>
        <w:t>s not optimized, just for comparison</w:t>
      </w:r>
      <w:r w:rsidR="008A096A" w:rsidRPr="008A096A">
        <w:rPr>
          <w:rFonts w:ascii="Times New Roman" w:hAnsi="Times New Roman" w:cs="Times New Roman"/>
          <w:sz w:val="20"/>
          <w:szCs w:val="20"/>
        </w:rPr>
        <w:t xml:space="preserve"> ), 20.5834, 8.2586, 5.8343, 5.3309. </w:t>
      </w:r>
      <w:r w:rsidR="002318A7" w:rsidRPr="002318A7">
        <w:rPr>
          <w:rFonts w:ascii="Times New Roman" w:hAnsi="Times New Roman" w:cs="Times New Roman"/>
          <w:sz w:val="20"/>
          <w:szCs w:val="20"/>
        </w:rPr>
        <w:t xml:space="preserve">The same as the input </w:t>
      </w:r>
      <w:r w:rsidR="005B26B6">
        <w:rPr>
          <w:rFonts w:ascii="Times New Roman" w:hAnsi="Times New Roman" w:cs="Times New Roman"/>
          <w:sz w:val="20"/>
          <w:szCs w:val="20"/>
        </w:rPr>
        <w:t xml:space="preserve">case of </w:t>
      </w:r>
      <w:r w:rsidR="002318A7" w:rsidRPr="002318A7">
        <w:rPr>
          <w:rFonts w:ascii="Times New Roman" w:hAnsi="Times New Roman" w:cs="Times New Roman"/>
          <w:sz w:val="20"/>
          <w:szCs w:val="20"/>
        </w:rPr>
        <w:t>unpolarized</w:t>
      </w:r>
      <w:r w:rsidR="002318A7">
        <w:rPr>
          <w:rFonts w:ascii="Times New Roman" w:hAnsi="Times New Roman" w:cs="Times New Roman"/>
          <w:sz w:val="20"/>
          <w:szCs w:val="20"/>
        </w:rPr>
        <w:t>,</w:t>
      </w:r>
      <w:r w:rsidR="008A096A" w:rsidRPr="008A096A">
        <w:rPr>
          <w:rFonts w:ascii="Times New Roman" w:hAnsi="Times New Roman" w:cs="Times New Roman"/>
          <w:sz w:val="20"/>
          <w:szCs w:val="20"/>
        </w:rPr>
        <w:t xml:space="preserve"> the convergence speed is faster in the first two optimizations, </w:t>
      </w:r>
      <w:r w:rsidR="002318A7">
        <w:rPr>
          <w:rFonts w:ascii="Times New Roman" w:hAnsi="Times New Roman" w:cs="Times New Roman"/>
          <w:sz w:val="20"/>
          <w:szCs w:val="20"/>
        </w:rPr>
        <w:t xml:space="preserve">and </w:t>
      </w:r>
      <w:r w:rsidR="008A096A" w:rsidRPr="008A096A">
        <w:rPr>
          <w:rFonts w:ascii="Times New Roman" w:hAnsi="Times New Roman" w:cs="Times New Roman"/>
          <w:sz w:val="20"/>
          <w:szCs w:val="20"/>
        </w:rPr>
        <w:t>slower in the last two optimizations. After 4 traversals, the transmittance of the</w:t>
      </w:r>
      <w:r w:rsidR="00BE3B2B">
        <w:rPr>
          <w:rFonts w:ascii="Times New Roman" w:hAnsi="Times New Roman" w:cs="Times New Roman"/>
          <w:sz w:val="20"/>
          <w:szCs w:val="20"/>
        </w:rPr>
        <w:t xml:space="preserve"> PSC</w:t>
      </w:r>
      <w:r w:rsidR="008A096A" w:rsidRPr="008A096A">
        <w:rPr>
          <w:rFonts w:ascii="Times New Roman" w:hAnsi="Times New Roman" w:cs="Times New Roman"/>
          <w:sz w:val="20"/>
          <w:szCs w:val="20"/>
        </w:rPr>
        <w:t xml:space="preserve"> structure can reach 93% or more, and it can be seen that the transmittance is high. </w:t>
      </w:r>
      <w:r>
        <w:rPr>
          <w:rFonts w:ascii="Times New Roman" w:hAnsi="Times New Roman" w:cs="Times New Roman"/>
          <w:sz w:val="20"/>
          <w:szCs w:val="20"/>
        </w:rPr>
        <w:t>Secondly</w:t>
      </w:r>
      <w:r w:rsidR="008A096A" w:rsidRPr="008A096A">
        <w:rPr>
          <w:rFonts w:ascii="Times New Roman" w:hAnsi="Times New Roman" w:cs="Times New Roman"/>
          <w:sz w:val="20"/>
          <w:szCs w:val="20"/>
        </w:rPr>
        <w:t xml:space="preserve">, the polarized light </w:t>
      </w:r>
      <w:r w:rsidR="00BE3B2B">
        <w:rPr>
          <w:rFonts w:ascii="Times New Roman" w:hAnsi="Times New Roman" w:cs="Times New Roman"/>
          <w:sz w:val="20"/>
          <w:szCs w:val="20"/>
        </w:rPr>
        <w:t>of the TM mode is input to the S</w:t>
      </w:r>
      <w:r w:rsidR="008A096A" w:rsidRPr="008A096A">
        <w:rPr>
          <w:rFonts w:ascii="Times New Roman" w:hAnsi="Times New Roman" w:cs="Times New Roman"/>
          <w:sz w:val="20"/>
          <w:szCs w:val="20"/>
        </w:rPr>
        <w:t>i waveguide on the left side, and the same optimization method is used to perform the traversal five times. The initial value of the</w:t>
      </w:r>
      <w:r w:rsidR="00BE3B2B">
        <w:rPr>
          <w:rFonts w:ascii="Times New Roman" w:hAnsi="Times New Roman" w:cs="Times New Roman"/>
          <w:sz w:val="20"/>
          <w:szCs w:val="20"/>
        </w:rPr>
        <w:t xml:space="preserve"> PSC</w:t>
      </w:r>
      <w:r w:rsidR="008A096A" w:rsidRPr="008A096A">
        <w:rPr>
          <w:rFonts w:ascii="Times New Roman" w:hAnsi="Times New Roman" w:cs="Times New Roman"/>
          <w:sz w:val="20"/>
          <w:szCs w:val="20"/>
        </w:rPr>
        <w:t xml:space="preserve"> structure is randomly assigned, and the initial transmittance is 74.9%. The sum of the difference between the transmission spectrum and the target transmission spectrum after each traversal is as follows: 21.1017 (this is </w:t>
      </w:r>
      <w:r w:rsidR="005B26B6">
        <w:rPr>
          <w:rFonts w:ascii="Times New Roman" w:hAnsi="Times New Roman" w:cs="Times New Roman"/>
          <w:sz w:val="20"/>
          <w:szCs w:val="20"/>
        </w:rPr>
        <w:t xml:space="preserve">the value </w:t>
      </w:r>
      <w:r w:rsidR="008A096A" w:rsidRPr="008A096A">
        <w:rPr>
          <w:rFonts w:ascii="Times New Roman" w:hAnsi="Times New Roman" w:cs="Times New Roman"/>
          <w:sz w:val="20"/>
          <w:szCs w:val="20"/>
        </w:rPr>
        <w:t>not optimized by the algorithm</w:t>
      </w:r>
      <w:r w:rsidR="005B26B6">
        <w:rPr>
          <w:rFonts w:ascii="Times New Roman" w:hAnsi="Times New Roman" w:cs="Times New Roman"/>
          <w:sz w:val="20"/>
          <w:szCs w:val="20"/>
        </w:rPr>
        <w:t>, just</w:t>
      </w:r>
      <w:r w:rsidR="008A096A" w:rsidRPr="008A096A">
        <w:rPr>
          <w:rFonts w:ascii="Times New Roman" w:hAnsi="Times New Roman" w:cs="Times New Roman"/>
          <w:sz w:val="20"/>
          <w:szCs w:val="20"/>
        </w:rPr>
        <w:t xml:space="preserve"> for comparison), 10.2226, 8.836, 8.652, 8.4743, 8.3184, the transmittance of the structure optimized by the algorithm reaches more than 90%, which shows that the </w:t>
      </w:r>
      <w:r w:rsidR="005B26B6">
        <w:rPr>
          <w:rFonts w:ascii="Times New Roman" w:hAnsi="Times New Roman" w:cs="Times New Roman"/>
          <w:sz w:val="20"/>
          <w:szCs w:val="20"/>
        </w:rPr>
        <w:t>DBS</w:t>
      </w:r>
      <w:r w:rsidR="008A096A" w:rsidRPr="008A096A">
        <w:rPr>
          <w:rFonts w:ascii="Times New Roman" w:hAnsi="Times New Roman" w:cs="Times New Roman"/>
          <w:sz w:val="20"/>
          <w:szCs w:val="20"/>
        </w:rPr>
        <w:t xml:space="preserve"> algorithm has a good optimization effect. As shown in Fig. 2(d), the abscissa is the </w:t>
      </w:r>
      <w:r w:rsidR="008470F0" w:rsidRPr="008470F0">
        <w:rPr>
          <w:rFonts w:ascii="Times New Roman" w:hAnsi="Times New Roman" w:cs="Times New Roman"/>
          <w:sz w:val="20"/>
          <w:szCs w:val="20"/>
        </w:rPr>
        <w:t>efficiency of the transmission spectrum</w:t>
      </w:r>
      <w:r w:rsidR="008470F0">
        <w:rPr>
          <w:rFonts w:ascii="Times New Roman" w:hAnsi="Times New Roman" w:cs="Times New Roman"/>
          <w:sz w:val="20"/>
          <w:szCs w:val="20"/>
        </w:rPr>
        <w:t xml:space="preserve"> in TE/TM mode</w:t>
      </w:r>
      <w:r w:rsidR="008A096A" w:rsidRPr="008A096A">
        <w:rPr>
          <w:rFonts w:ascii="Times New Roman" w:hAnsi="Times New Roman" w:cs="Times New Roman"/>
          <w:sz w:val="20"/>
          <w:szCs w:val="20"/>
        </w:rPr>
        <w:t xml:space="preserve"> a</w:t>
      </w:r>
      <w:r w:rsidR="00C42818">
        <w:rPr>
          <w:rFonts w:ascii="Times New Roman" w:hAnsi="Times New Roman" w:cs="Times New Roman"/>
          <w:sz w:val="20"/>
          <w:szCs w:val="20"/>
        </w:rPr>
        <w:t>fter the algorithm is optimized</w:t>
      </w:r>
      <w:r w:rsidR="008A096A" w:rsidRPr="008A096A">
        <w:rPr>
          <w:rFonts w:ascii="Times New Roman" w:hAnsi="Times New Roman" w:cs="Times New Roman"/>
          <w:sz w:val="20"/>
          <w:szCs w:val="20"/>
        </w:rPr>
        <w:t xml:space="preserve">. It can be seen that for polarized light, </w:t>
      </w:r>
      <w:r w:rsidR="008470F0">
        <w:rPr>
          <w:rFonts w:ascii="Times New Roman" w:hAnsi="Times New Roman" w:cs="Times New Roman"/>
          <w:sz w:val="20"/>
          <w:szCs w:val="20"/>
        </w:rPr>
        <w:t>the</w:t>
      </w:r>
      <w:r w:rsidR="00C42818">
        <w:rPr>
          <w:rFonts w:ascii="Times New Roman" w:hAnsi="Times New Roman" w:cs="Times New Roman"/>
          <w:sz w:val="20"/>
          <w:szCs w:val="20"/>
        </w:rPr>
        <w:t xml:space="preserve"> PSC </w:t>
      </w:r>
      <w:r w:rsidR="008470F0" w:rsidRPr="008A096A">
        <w:rPr>
          <w:rFonts w:ascii="Times New Roman" w:hAnsi="Times New Roman" w:cs="Times New Roman"/>
          <w:sz w:val="20"/>
          <w:szCs w:val="20"/>
        </w:rPr>
        <w:t xml:space="preserve">we </w:t>
      </w:r>
      <w:r w:rsidR="008470F0">
        <w:rPr>
          <w:rFonts w:ascii="Times New Roman" w:hAnsi="Times New Roman" w:cs="Times New Roman"/>
          <w:sz w:val="20"/>
          <w:szCs w:val="20"/>
        </w:rPr>
        <w:t>designed can also</w:t>
      </w:r>
      <w:r w:rsidR="008A096A" w:rsidRPr="008A096A">
        <w:rPr>
          <w:rFonts w:ascii="Times New Roman" w:hAnsi="Times New Roman" w:cs="Times New Roman"/>
          <w:sz w:val="20"/>
          <w:szCs w:val="20"/>
        </w:rPr>
        <w:t xml:space="preserve"> ensure wide bandwidth and high efficiency transmission.</w:t>
      </w:r>
    </w:p>
    <w:p w14:paraId="7782B9A6" w14:textId="77777777" w:rsidR="009E3862" w:rsidRDefault="009E3862" w:rsidP="009E3862">
      <w:pPr>
        <w:rPr>
          <w:rFonts w:ascii="Times New Roman" w:hAnsi="Times New Roman" w:cs="Times New Roman"/>
          <w:sz w:val="20"/>
          <w:szCs w:val="20"/>
        </w:rPr>
      </w:pPr>
    </w:p>
    <w:p w14:paraId="6C5D98C0" w14:textId="544430C8" w:rsidR="009E3862" w:rsidRDefault="009E3862" w:rsidP="009E3862">
      <w:pPr>
        <w:rPr>
          <w:rFonts w:ascii="Times New Roman" w:hAnsi="Times New Roman" w:cs="Times New Roman"/>
          <w:sz w:val="20"/>
          <w:szCs w:val="20"/>
        </w:rPr>
      </w:pPr>
      <w:r w:rsidRPr="009E3862">
        <w:rPr>
          <w:rFonts w:ascii="Times New Roman" w:hAnsi="Times New Roman" w:cs="Times New Roman"/>
          <w:sz w:val="20"/>
          <w:szCs w:val="20"/>
        </w:rPr>
        <w:t>As shown in Fig. 3(a), there are the initial transmission curves of the transmission spectra for different wavelengths before the optimization of GA (red), PSO (green), and SA (blue) algorithms. Figure 3(b) shows the attenuation of the transmission spectrum obtained after each iteration of every algorithm.</w:t>
      </w:r>
      <w:r w:rsidR="00C42818">
        <w:rPr>
          <w:rFonts w:ascii="Times New Roman" w:hAnsi="Times New Roman" w:cs="Times New Roman"/>
          <w:sz w:val="20"/>
          <w:szCs w:val="20"/>
        </w:rPr>
        <w:t xml:space="preserve"> </w:t>
      </w:r>
      <w:r w:rsidRPr="009E3862">
        <w:rPr>
          <w:rFonts w:ascii="Times New Roman" w:hAnsi="Times New Roman" w:cs="Times New Roman"/>
          <w:sz w:val="20"/>
          <w:szCs w:val="20"/>
        </w:rPr>
        <w:t>Fig. 3(c) is a plot of the transmission spectrum of the final structure obtained after five iterations, and Fig. 3(d) is the final transmission spectrum value obtained by five iterations by changing the different parameters using GA.</w:t>
      </w:r>
    </w:p>
    <w:p w14:paraId="725A8049" w14:textId="13CB053A" w:rsidR="004B7F72" w:rsidRDefault="00C663B1" w:rsidP="006F6FEB">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E942CC7" wp14:editId="072355B7">
            <wp:extent cx="5274310" cy="3664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最后一张图.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664585"/>
                    </a:xfrm>
                    <a:prstGeom prst="rect">
                      <a:avLst/>
                    </a:prstGeom>
                  </pic:spPr>
                </pic:pic>
              </a:graphicData>
            </a:graphic>
          </wp:inline>
        </w:drawing>
      </w:r>
    </w:p>
    <w:p w14:paraId="2F5CFA54" w14:textId="2F528604" w:rsidR="0044590F" w:rsidRDefault="0044590F" w:rsidP="006F6FEB">
      <w:pPr>
        <w:rPr>
          <w:rFonts w:ascii="Times New Roman" w:hAnsi="Times New Roman" w:cs="Times New Roman"/>
          <w:sz w:val="20"/>
          <w:szCs w:val="20"/>
        </w:rPr>
      </w:pPr>
      <w:r>
        <w:rPr>
          <w:rFonts w:ascii="Times New Roman" w:hAnsi="Times New Roman" w:cs="Times New Roman" w:hint="eastAsia"/>
          <w:sz w:val="20"/>
          <w:szCs w:val="20"/>
        </w:rPr>
        <w:t>Figure.3.</w:t>
      </w:r>
      <w:r w:rsidRPr="0044590F">
        <w:t xml:space="preserve"> </w:t>
      </w:r>
      <w:r w:rsidRPr="0044590F">
        <w:rPr>
          <w:rFonts w:ascii="Times New Roman" w:hAnsi="Times New Roman" w:cs="Times New Roman"/>
          <w:sz w:val="20"/>
          <w:szCs w:val="20"/>
        </w:rPr>
        <w:t>(a) Initial transmission spectral values that have not been optimized by the GA, PSO, and SA. (b) The attenuation values of the transmission spectra obtained by three algorithms respectively. (c) The final transmission spectrum curve obtained by three algorithms optimization (d) The transmission spectrum curve obtained by GA under different parameters</w:t>
      </w:r>
    </w:p>
    <w:p w14:paraId="0BEC2651" w14:textId="0DB1E4B3" w:rsidR="0044590F" w:rsidRDefault="008425D8" w:rsidP="006F6FEB">
      <w:pPr>
        <w:rPr>
          <w:rFonts w:ascii="Times New Roman" w:hAnsi="Times New Roman" w:cs="Times New Roman"/>
          <w:sz w:val="20"/>
          <w:szCs w:val="20"/>
        </w:rPr>
      </w:pPr>
      <w:r>
        <w:rPr>
          <w:rFonts w:ascii="Times New Roman" w:hAnsi="Times New Roman" w:cs="Times New Roman" w:hint="eastAsia"/>
          <w:sz w:val="20"/>
          <w:szCs w:val="20"/>
        </w:rPr>
        <w:t xml:space="preserve"> </w:t>
      </w:r>
    </w:p>
    <w:p w14:paraId="312BFCCD" w14:textId="6A10D3CA" w:rsidR="004B7F72" w:rsidRDefault="00E66547" w:rsidP="004505F2">
      <w:pPr>
        <w:rPr>
          <w:rFonts w:ascii="Times New Roman" w:hAnsi="Times New Roman" w:cs="Times New Roman"/>
          <w:sz w:val="20"/>
          <w:szCs w:val="20"/>
        </w:rPr>
      </w:pPr>
      <w:r w:rsidRPr="00E66547">
        <w:rPr>
          <w:rFonts w:ascii="Times New Roman" w:hAnsi="Times New Roman" w:cs="Times New Roman"/>
          <w:sz w:val="20"/>
          <w:szCs w:val="20"/>
        </w:rPr>
        <w:t>We also used particle swarm optimization</w:t>
      </w:r>
      <w:r w:rsidR="00C42818">
        <w:rPr>
          <w:rFonts w:ascii="Times New Roman" w:hAnsi="Times New Roman" w:cs="Times New Roman"/>
          <w:sz w:val="20"/>
          <w:szCs w:val="20"/>
        </w:rPr>
        <w:t xml:space="preserve"> </w:t>
      </w:r>
      <w:r>
        <w:rPr>
          <w:rFonts w:ascii="Times New Roman" w:hAnsi="Times New Roman" w:cs="Times New Roman"/>
          <w:sz w:val="20"/>
          <w:szCs w:val="20"/>
        </w:rPr>
        <w:t>(PSO)</w:t>
      </w:r>
      <w:r w:rsidRPr="00E66547">
        <w:rPr>
          <w:rFonts w:ascii="Times New Roman" w:hAnsi="Times New Roman" w:cs="Times New Roman"/>
          <w:sz w:val="20"/>
          <w:szCs w:val="20"/>
        </w:rPr>
        <w:t>, genetic algorithm</w:t>
      </w:r>
      <w:r w:rsidR="00C42818">
        <w:rPr>
          <w:rFonts w:ascii="Times New Roman" w:hAnsi="Times New Roman" w:cs="Times New Roman"/>
          <w:sz w:val="20"/>
          <w:szCs w:val="20"/>
        </w:rPr>
        <w:t xml:space="preserve"> </w:t>
      </w:r>
      <w:r>
        <w:rPr>
          <w:rFonts w:ascii="Times New Roman" w:hAnsi="Times New Roman" w:cs="Times New Roman"/>
          <w:sz w:val="20"/>
          <w:szCs w:val="20"/>
        </w:rPr>
        <w:t>(GA)</w:t>
      </w:r>
      <w:r w:rsidRPr="00E66547">
        <w:rPr>
          <w:rFonts w:ascii="Times New Roman" w:hAnsi="Times New Roman" w:cs="Times New Roman"/>
          <w:sz w:val="20"/>
          <w:szCs w:val="20"/>
        </w:rPr>
        <w:t xml:space="preserve"> and simulated annealing</w:t>
      </w:r>
      <w:r w:rsidR="00C42818">
        <w:rPr>
          <w:rFonts w:ascii="Times New Roman" w:hAnsi="Times New Roman" w:cs="Times New Roman"/>
          <w:sz w:val="20"/>
          <w:szCs w:val="20"/>
        </w:rPr>
        <w:t xml:space="preserve"> </w:t>
      </w:r>
      <w:r>
        <w:rPr>
          <w:rFonts w:ascii="Times New Roman" w:hAnsi="Times New Roman" w:cs="Times New Roman"/>
          <w:sz w:val="20"/>
          <w:szCs w:val="20"/>
        </w:rPr>
        <w:t>(SA) algorithm to design the</w:t>
      </w:r>
      <w:r w:rsidRPr="00E66547">
        <w:rPr>
          <w:rFonts w:ascii="Times New Roman" w:hAnsi="Times New Roman" w:cs="Times New Roman"/>
          <w:sz w:val="20"/>
          <w:szCs w:val="20"/>
        </w:rPr>
        <w:t xml:space="preserve"> 40*40 pixel code structure. </w:t>
      </w:r>
      <w:r>
        <w:rPr>
          <w:rFonts w:ascii="Times New Roman" w:hAnsi="Times New Roman" w:cs="Times New Roman"/>
          <w:sz w:val="20"/>
          <w:szCs w:val="20"/>
        </w:rPr>
        <w:t>We use</w:t>
      </w:r>
      <w:r w:rsidRPr="00E66547">
        <w:rPr>
          <w:rFonts w:ascii="Times New Roman" w:hAnsi="Times New Roman" w:cs="Times New Roman"/>
          <w:sz w:val="20"/>
          <w:szCs w:val="20"/>
        </w:rPr>
        <w:t xml:space="preserve"> particle swarm algorithm</w:t>
      </w:r>
      <w:r>
        <w:rPr>
          <w:rFonts w:ascii="Times New Roman" w:hAnsi="Times New Roman" w:cs="Times New Roman"/>
          <w:sz w:val="20"/>
          <w:szCs w:val="20"/>
        </w:rPr>
        <w:t xml:space="preserve"> firstly</w:t>
      </w:r>
      <w:r w:rsidRPr="00E66547">
        <w:rPr>
          <w:rFonts w:ascii="Times New Roman" w:hAnsi="Times New Roman" w:cs="Times New Roman"/>
          <w:sz w:val="20"/>
          <w:szCs w:val="20"/>
        </w:rPr>
        <w:t xml:space="preserve">. The population size we set is 50, and the maximum genetic algebra is 200 generations, which means that it takes 200 iterations </w:t>
      </w:r>
      <w:r>
        <w:rPr>
          <w:rFonts w:ascii="Times New Roman" w:hAnsi="Times New Roman" w:cs="Times New Roman"/>
          <w:sz w:val="20"/>
          <w:szCs w:val="20"/>
        </w:rPr>
        <w:t>in one</w:t>
      </w:r>
      <w:r w:rsidRPr="00E66547">
        <w:rPr>
          <w:rFonts w:ascii="Times New Roman" w:hAnsi="Times New Roman" w:cs="Times New Roman"/>
          <w:sz w:val="20"/>
          <w:szCs w:val="20"/>
        </w:rPr>
        <w:t xml:space="preserve"> traverse. Similar to the </w:t>
      </w:r>
      <w:r>
        <w:rPr>
          <w:rFonts w:ascii="Times New Roman" w:hAnsi="Times New Roman" w:cs="Times New Roman"/>
          <w:sz w:val="20"/>
          <w:szCs w:val="20"/>
        </w:rPr>
        <w:t>DBS</w:t>
      </w:r>
      <w:r w:rsidRPr="00E66547">
        <w:rPr>
          <w:rFonts w:ascii="Times New Roman" w:hAnsi="Times New Roman" w:cs="Times New Roman"/>
          <w:sz w:val="20"/>
          <w:szCs w:val="20"/>
        </w:rPr>
        <w:t xml:space="preserve"> algorithm, we </w:t>
      </w:r>
      <w:r>
        <w:rPr>
          <w:rFonts w:ascii="Times New Roman" w:hAnsi="Times New Roman" w:cs="Times New Roman"/>
          <w:sz w:val="20"/>
          <w:szCs w:val="20"/>
        </w:rPr>
        <w:t>set</w:t>
      </w:r>
      <w:r w:rsidRPr="00E66547">
        <w:rPr>
          <w:rFonts w:ascii="Times New Roman" w:hAnsi="Times New Roman" w:cs="Times New Roman"/>
          <w:sz w:val="20"/>
          <w:szCs w:val="20"/>
        </w:rPr>
        <w:t xml:space="preserve"> 100 detection</w:t>
      </w:r>
      <w:r>
        <w:rPr>
          <w:rFonts w:ascii="Times New Roman" w:hAnsi="Times New Roman" w:cs="Times New Roman"/>
          <w:sz w:val="20"/>
          <w:szCs w:val="20"/>
        </w:rPr>
        <w:t xml:space="preserve"> </w:t>
      </w:r>
      <w:r w:rsidRPr="00E66547">
        <w:rPr>
          <w:rFonts w:ascii="Times New Roman" w:hAnsi="Times New Roman" w:cs="Times New Roman"/>
          <w:sz w:val="20"/>
          <w:szCs w:val="20"/>
        </w:rPr>
        <w:t>points at the waveguide structure, and the ideal value of each point is 1. Calculat</w:t>
      </w:r>
      <w:r>
        <w:rPr>
          <w:rFonts w:ascii="Times New Roman" w:hAnsi="Times New Roman" w:cs="Times New Roman"/>
          <w:sz w:val="20"/>
          <w:szCs w:val="20"/>
        </w:rPr>
        <w:t>e</w:t>
      </w:r>
      <w:r w:rsidRPr="00E66547">
        <w:rPr>
          <w:rFonts w:ascii="Times New Roman" w:hAnsi="Times New Roman" w:cs="Times New Roman"/>
          <w:sz w:val="20"/>
          <w:szCs w:val="20"/>
        </w:rPr>
        <w:t xml:space="preserve"> the absolute value of the difference between the transmission spectrum of each particle and the target transmission spectrum, </w:t>
      </w:r>
      <w:r w:rsidR="004505F2" w:rsidRPr="004505F2">
        <w:rPr>
          <w:rFonts w:ascii="Times New Roman" w:hAnsi="Times New Roman" w:cs="Times New Roman"/>
          <w:sz w:val="20"/>
          <w:szCs w:val="20"/>
        </w:rPr>
        <w:t>set the individual with the smallest difference in transmission spectrum to the global optimum, set the maximum flight speed to 1, the minimum flight speed to -1, and the learning factor c1</w:t>
      </w:r>
      <w:r w:rsidR="00DC7DD3">
        <w:rPr>
          <w:rFonts w:ascii="Times New Roman" w:hAnsi="Times New Roman" w:cs="Times New Roman"/>
          <w:sz w:val="20"/>
          <w:szCs w:val="20"/>
        </w:rPr>
        <w:t>=</w:t>
      </w:r>
      <w:r w:rsidR="004505F2" w:rsidRPr="004505F2">
        <w:rPr>
          <w:rFonts w:ascii="Times New Roman" w:hAnsi="Times New Roman" w:cs="Times New Roman"/>
          <w:sz w:val="20"/>
          <w:szCs w:val="20"/>
        </w:rPr>
        <w:t xml:space="preserve"> c2 </w:t>
      </w:r>
      <w:r w:rsidR="00DC7DD3">
        <w:rPr>
          <w:rFonts w:ascii="Times New Roman" w:hAnsi="Times New Roman" w:cs="Times New Roman"/>
          <w:sz w:val="20"/>
          <w:szCs w:val="20"/>
        </w:rPr>
        <w:t xml:space="preserve">to </w:t>
      </w:r>
      <w:r w:rsidR="004505F2" w:rsidRPr="004505F2">
        <w:rPr>
          <w:rFonts w:ascii="Times New Roman" w:hAnsi="Times New Roman" w:cs="Times New Roman"/>
          <w:sz w:val="20"/>
          <w:szCs w:val="20"/>
        </w:rPr>
        <w:t xml:space="preserve">1.49445. </w:t>
      </w:r>
      <w:r w:rsidR="00DC7DD3">
        <w:rPr>
          <w:rFonts w:ascii="Times New Roman" w:hAnsi="Times New Roman" w:cs="Times New Roman"/>
          <w:sz w:val="20"/>
          <w:szCs w:val="20"/>
        </w:rPr>
        <w:t xml:space="preserve">Before </w:t>
      </w:r>
      <w:r w:rsidR="004505F2" w:rsidRPr="004505F2">
        <w:rPr>
          <w:rFonts w:ascii="Times New Roman" w:hAnsi="Times New Roman" w:cs="Times New Roman"/>
          <w:sz w:val="20"/>
          <w:szCs w:val="20"/>
        </w:rPr>
        <w:t xml:space="preserve">particle swarm optimization, the transmittance of the </w:t>
      </w:r>
      <w:r w:rsidR="008425D8">
        <w:rPr>
          <w:rFonts w:ascii="Times New Roman" w:hAnsi="Times New Roman" w:cs="Times New Roman"/>
          <w:sz w:val="20"/>
          <w:szCs w:val="20"/>
        </w:rPr>
        <w:t>PSC</w:t>
      </w:r>
      <w:r w:rsidR="004505F2" w:rsidRPr="004505F2">
        <w:rPr>
          <w:rFonts w:ascii="Times New Roman" w:hAnsi="Times New Roman" w:cs="Times New Roman"/>
          <w:sz w:val="20"/>
          <w:szCs w:val="20"/>
        </w:rPr>
        <w:t xml:space="preserve"> structure is only </w:t>
      </w:r>
      <w:r w:rsidR="00DC7DD3">
        <w:rPr>
          <w:rFonts w:ascii="Times New Roman" w:hAnsi="Times New Roman" w:cs="Times New Roman"/>
          <w:sz w:val="20"/>
          <w:szCs w:val="20"/>
        </w:rPr>
        <w:t>10.5%</w:t>
      </w:r>
      <w:r w:rsidR="004505F2" w:rsidRPr="004505F2">
        <w:rPr>
          <w:rFonts w:ascii="Times New Roman" w:hAnsi="Times New Roman" w:cs="Times New Roman"/>
          <w:sz w:val="20"/>
          <w:szCs w:val="20"/>
        </w:rPr>
        <w:t xml:space="preserve">. </w:t>
      </w:r>
      <w:r w:rsidR="00DC7DD3">
        <w:rPr>
          <w:rFonts w:ascii="Times New Roman" w:hAnsi="Times New Roman" w:cs="Times New Roman"/>
          <w:sz w:val="20"/>
          <w:szCs w:val="20"/>
        </w:rPr>
        <w:t>Then w</w:t>
      </w:r>
      <w:r w:rsidR="004505F2" w:rsidRPr="004505F2">
        <w:rPr>
          <w:rFonts w:ascii="Times New Roman" w:hAnsi="Times New Roman" w:cs="Times New Roman"/>
          <w:sz w:val="20"/>
          <w:szCs w:val="20"/>
        </w:rPr>
        <w:t>e use the algori</w:t>
      </w:r>
      <w:r w:rsidR="00DC7DD3">
        <w:rPr>
          <w:rFonts w:ascii="Times New Roman" w:hAnsi="Times New Roman" w:cs="Times New Roman"/>
          <w:sz w:val="20"/>
          <w:szCs w:val="20"/>
        </w:rPr>
        <w:t>thm to optimize the structure, t</w:t>
      </w:r>
      <w:r w:rsidR="004505F2" w:rsidRPr="004505F2">
        <w:rPr>
          <w:rFonts w:ascii="Times New Roman" w:hAnsi="Times New Roman" w:cs="Times New Roman"/>
          <w:sz w:val="20"/>
          <w:szCs w:val="20"/>
        </w:rPr>
        <w:t>he wavelength range is 1500nm-1600nm. After five traversa</w:t>
      </w:r>
      <w:r w:rsidR="008425D8">
        <w:rPr>
          <w:rFonts w:ascii="Times New Roman" w:hAnsi="Times New Roman" w:cs="Times New Roman"/>
          <w:sz w:val="20"/>
          <w:szCs w:val="20"/>
        </w:rPr>
        <w:t xml:space="preserve">l, the transmittance can reach </w:t>
      </w:r>
      <w:r w:rsidR="008425D8">
        <w:rPr>
          <w:rFonts w:ascii="Times New Roman" w:hAnsi="Times New Roman" w:cs="Times New Roman" w:hint="eastAsia"/>
          <w:sz w:val="20"/>
          <w:szCs w:val="20"/>
        </w:rPr>
        <w:t>m</w:t>
      </w:r>
      <w:r w:rsidR="004505F2" w:rsidRPr="004505F2">
        <w:rPr>
          <w:rFonts w:ascii="Times New Roman" w:hAnsi="Times New Roman" w:cs="Times New Roman"/>
          <w:sz w:val="20"/>
          <w:szCs w:val="20"/>
        </w:rPr>
        <w:t xml:space="preserve">ore than 75%. The difference between the transmission spectrum obtained by each traversal and the target transmission spectrum is as follows: 72.5204 (the initial value </w:t>
      </w:r>
      <w:r w:rsidR="00B6793D">
        <w:rPr>
          <w:rFonts w:ascii="Times New Roman" w:hAnsi="Times New Roman" w:cs="Times New Roman"/>
          <w:sz w:val="20"/>
          <w:szCs w:val="20"/>
        </w:rPr>
        <w:t xml:space="preserve">which is </w:t>
      </w:r>
      <w:r w:rsidR="004505F2" w:rsidRPr="004505F2">
        <w:rPr>
          <w:rFonts w:ascii="Times New Roman" w:hAnsi="Times New Roman" w:cs="Times New Roman"/>
          <w:sz w:val="20"/>
          <w:szCs w:val="20"/>
        </w:rPr>
        <w:t xml:space="preserve">not optimized by the algorithm, </w:t>
      </w:r>
      <w:r w:rsidR="00B6793D">
        <w:rPr>
          <w:rFonts w:ascii="Times New Roman" w:hAnsi="Times New Roman" w:cs="Times New Roman"/>
          <w:sz w:val="20"/>
          <w:szCs w:val="20"/>
        </w:rPr>
        <w:t xml:space="preserve">just </w:t>
      </w:r>
      <w:r w:rsidR="004505F2" w:rsidRPr="004505F2">
        <w:rPr>
          <w:rFonts w:ascii="Times New Roman" w:hAnsi="Times New Roman" w:cs="Times New Roman"/>
          <w:sz w:val="20"/>
          <w:szCs w:val="20"/>
        </w:rPr>
        <w:t>for comparison), 35.691, 27</w:t>
      </w:r>
      <w:r w:rsidR="008425D8">
        <w:rPr>
          <w:rFonts w:ascii="Times New Roman" w:hAnsi="Times New Roman" w:cs="Times New Roman"/>
          <w:sz w:val="20"/>
          <w:szCs w:val="20"/>
        </w:rPr>
        <w:t xml:space="preserve">.2439, 22.3112, 18.493, </w:t>
      </w:r>
      <w:r w:rsidR="00B6793D">
        <w:rPr>
          <w:rFonts w:ascii="Times New Roman" w:hAnsi="Times New Roman" w:cs="Times New Roman"/>
          <w:sz w:val="20"/>
          <w:szCs w:val="20"/>
        </w:rPr>
        <w:t>17.3556.</w:t>
      </w:r>
      <w:r w:rsidR="004505F2" w:rsidRPr="004505F2">
        <w:rPr>
          <w:rFonts w:ascii="Times New Roman" w:hAnsi="Times New Roman" w:cs="Times New Roman"/>
          <w:sz w:val="20"/>
          <w:szCs w:val="20"/>
        </w:rPr>
        <w:t xml:space="preserve"> </w:t>
      </w:r>
      <w:r w:rsidR="00B6793D">
        <w:rPr>
          <w:rFonts w:ascii="Times New Roman" w:hAnsi="Times New Roman" w:cs="Times New Roman"/>
          <w:sz w:val="20"/>
          <w:szCs w:val="20"/>
        </w:rPr>
        <w:t>A</w:t>
      </w:r>
      <w:r w:rsidR="004505F2" w:rsidRPr="004505F2">
        <w:rPr>
          <w:rFonts w:ascii="Times New Roman" w:hAnsi="Times New Roman" w:cs="Times New Roman"/>
          <w:sz w:val="20"/>
          <w:szCs w:val="20"/>
        </w:rPr>
        <w:t>ccording to the simulation results</w:t>
      </w:r>
      <w:r w:rsidR="00B6793D">
        <w:rPr>
          <w:rFonts w:ascii="Times New Roman" w:hAnsi="Times New Roman" w:cs="Times New Roman"/>
          <w:sz w:val="20"/>
          <w:szCs w:val="20"/>
        </w:rPr>
        <w:t>.</w:t>
      </w:r>
      <w:r w:rsidR="004505F2" w:rsidRPr="004505F2">
        <w:rPr>
          <w:rFonts w:ascii="Times New Roman" w:hAnsi="Times New Roman" w:cs="Times New Roman"/>
          <w:sz w:val="20"/>
          <w:szCs w:val="20"/>
        </w:rPr>
        <w:t xml:space="preserve"> The effect of the particle swarm algorit</w:t>
      </w:r>
      <w:r w:rsidR="00B6793D">
        <w:rPr>
          <w:rFonts w:ascii="Times New Roman" w:hAnsi="Times New Roman" w:cs="Times New Roman"/>
          <w:sz w:val="20"/>
          <w:szCs w:val="20"/>
        </w:rPr>
        <w:t>hm is worse than that of the DBS</w:t>
      </w:r>
      <w:r w:rsidR="004505F2" w:rsidRPr="004505F2">
        <w:rPr>
          <w:rFonts w:ascii="Times New Roman" w:hAnsi="Times New Roman" w:cs="Times New Roman"/>
          <w:sz w:val="20"/>
          <w:szCs w:val="20"/>
        </w:rPr>
        <w:t xml:space="preserve"> algorithm, both in terms of bandwidth and transmission efficiency.</w:t>
      </w:r>
    </w:p>
    <w:p w14:paraId="1D09E1B4" w14:textId="77777777" w:rsidR="004B7F72" w:rsidRDefault="004B7F72" w:rsidP="006F6FEB">
      <w:pPr>
        <w:rPr>
          <w:rFonts w:ascii="Times New Roman" w:hAnsi="Times New Roman" w:cs="Times New Roman"/>
          <w:sz w:val="20"/>
          <w:szCs w:val="20"/>
        </w:rPr>
      </w:pPr>
    </w:p>
    <w:p w14:paraId="34A61A60" w14:textId="38574B49" w:rsidR="003A1F8D" w:rsidRDefault="0043564F" w:rsidP="006F6FEB">
      <w:pPr>
        <w:rPr>
          <w:rFonts w:ascii="Times New Roman" w:hAnsi="Times New Roman" w:cs="Times New Roman"/>
          <w:sz w:val="20"/>
          <w:szCs w:val="20"/>
        </w:rPr>
      </w:pPr>
      <w:r w:rsidRPr="0043564F">
        <w:rPr>
          <w:rFonts w:ascii="Times New Roman" w:hAnsi="Times New Roman" w:cs="Times New Roman"/>
          <w:sz w:val="20"/>
          <w:szCs w:val="20"/>
        </w:rPr>
        <w:t>Next, we use genetic algorithm</w:t>
      </w:r>
      <w:r w:rsidR="008425D8">
        <w:rPr>
          <w:rFonts w:ascii="Times New Roman" w:hAnsi="Times New Roman" w:cs="Times New Roman"/>
          <w:sz w:val="20"/>
          <w:szCs w:val="20"/>
        </w:rPr>
        <w:t xml:space="preserve"> </w:t>
      </w:r>
      <w:r>
        <w:rPr>
          <w:rFonts w:ascii="Times New Roman" w:hAnsi="Times New Roman" w:cs="Times New Roman"/>
          <w:sz w:val="20"/>
          <w:szCs w:val="20"/>
        </w:rPr>
        <w:t>(GA)</w:t>
      </w:r>
      <w:r w:rsidRPr="0043564F">
        <w:rPr>
          <w:rFonts w:ascii="Times New Roman" w:hAnsi="Times New Roman" w:cs="Times New Roman"/>
          <w:sz w:val="20"/>
          <w:szCs w:val="20"/>
        </w:rPr>
        <w:t xml:space="preserve"> to optimize the </w:t>
      </w:r>
      <w:r w:rsidR="008425D8">
        <w:rPr>
          <w:rFonts w:ascii="Times New Roman" w:hAnsi="Times New Roman" w:cs="Times New Roman"/>
          <w:sz w:val="20"/>
          <w:szCs w:val="20"/>
        </w:rPr>
        <w:t>PSC</w:t>
      </w:r>
      <w:r w:rsidRPr="0043564F">
        <w:rPr>
          <w:rFonts w:ascii="Times New Roman" w:hAnsi="Times New Roman" w:cs="Times New Roman"/>
          <w:sz w:val="20"/>
          <w:szCs w:val="20"/>
        </w:rPr>
        <w:t xml:space="preserve"> structure of 40*40 pixels. In the simulation, we set the population size to 100, the maximum genetic algebra to 50, the generation gap selection ratio GGAP=0.8, the probability of crossover occurrence PX=0.3, and the probability of mutation occurrence PM=0.001. We connect MODE to MATLAB and use the Sheffield Toolbox to implement genetic </w:t>
      </w:r>
      <w:r w:rsidRPr="0043564F">
        <w:rPr>
          <w:rFonts w:ascii="Times New Roman" w:hAnsi="Times New Roman" w:cs="Times New Roman"/>
          <w:sz w:val="20"/>
          <w:szCs w:val="20"/>
        </w:rPr>
        <w:lastRenderedPageBreak/>
        <w:t xml:space="preserve">algorithms for selection, crossover and mutation. </w:t>
      </w:r>
      <w:r w:rsidR="00811445">
        <w:rPr>
          <w:rFonts w:ascii="Times New Roman" w:hAnsi="Times New Roman" w:cs="Times New Roman"/>
          <w:sz w:val="20"/>
          <w:szCs w:val="20"/>
        </w:rPr>
        <w:t xml:space="preserve">Being same </w:t>
      </w:r>
      <w:r w:rsidRPr="0043564F">
        <w:rPr>
          <w:rFonts w:ascii="Times New Roman" w:hAnsi="Times New Roman" w:cs="Times New Roman"/>
          <w:sz w:val="20"/>
          <w:szCs w:val="20"/>
        </w:rPr>
        <w:t xml:space="preserve">with the two algorithms mentioned above, we select 100 </w:t>
      </w:r>
      <w:r w:rsidR="00811445">
        <w:rPr>
          <w:rFonts w:ascii="Times New Roman" w:hAnsi="Times New Roman" w:cs="Times New Roman"/>
          <w:sz w:val="20"/>
          <w:szCs w:val="20"/>
        </w:rPr>
        <w:t>d</w:t>
      </w:r>
      <w:r w:rsidR="00811445" w:rsidRPr="00811445">
        <w:rPr>
          <w:rFonts w:ascii="Times New Roman" w:hAnsi="Times New Roman" w:cs="Times New Roman"/>
          <w:sz w:val="20"/>
          <w:szCs w:val="20"/>
        </w:rPr>
        <w:t xml:space="preserve">etection </w:t>
      </w:r>
      <w:r w:rsidRPr="0043564F">
        <w:rPr>
          <w:rFonts w:ascii="Times New Roman" w:hAnsi="Times New Roman" w:cs="Times New Roman"/>
          <w:sz w:val="20"/>
          <w:szCs w:val="20"/>
        </w:rPr>
        <w:t>points in the waveguide structure, the ideal transmittance is 100%, and the transmittance of each individual in the population is subtracted from the target transmit</w:t>
      </w:r>
      <w:r w:rsidR="003A1F8D">
        <w:rPr>
          <w:rFonts w:ascii="Times New Roman" w:hAnsi="Times New Roman" w:cs="Times New Roman"/>
          <w:sz w:val="20"/>
          <w:szCs w:val="20"/>
        </w:rPr>
        <w:t>tance to obtain the difference, then we get the a</w:t>
      </w:r>
      <w:r w:rsidRPr="0043564F">
        <w:rPr>
          <w:rFonts w:ascii="Times New Roman" w:hAnsi="Times New Roman" w:cs="Times New Roman"/>
          <w:sz w:val="20"/>
          <w:szCs w:val="20"/>
        </w:rPr>
        <w:t>bsolute value,</w:t>
      </w:r>
      <w:r w:rsidR="008425D8">
        <w:rPr>
          <w:rFonts w:ascii="Times New Roman" w:hAnsi="Times New Roman" w:cs="Times New Roman"/>
          <w:sz w:val="20"/>
          <w:szCs w:val="20"/>
        </w:rPr>
        <w:t xml:space="preserve"> </w:t>
      </w:r>
      <w:r w:rsidR="003A1F8D">
        <w:rPr>
          <w:rFonts w:ascii="Times New Roman" w:hAnsi="Times New Roman" w:cs="Times New Roman"/>
          <w:sz w:val="20"/>
          <w:szCs w:val="20"/>
        </w:rPr>
        <w:t>which</w:t>
      </w:r>
      <w:r w:rsidRPr="0043564F">
        <w:rPr>
          <w:rFonts w:ascii="Times New Roman" w:hAnsi="Times New Roman" w:cs="Times New Roman"/>
          <w:sz w:val="20"/>
          <w:szCs w:val="20"/>
        </w:rPr>
        <w:t xml:space="preserve"> is used as the basis for the objective function. </w:t>
      </w:r>
    </w:p>
    <w:p w14:paraId="5A442EAA" w14:textId="77777777" w:rsidR="003A1F8D" w:rsidRDefault="003A1F8D" w:rsidP="006F6FEB">
      <w:pPr>
        <w:rPr>
          <w:rFonts w:ascii="Times New Roman" w:hAnsi="Times New Roman" w:cs="Times New Roman"/>
          <w:sz w:val="20"/>
          <w:szCs w:val="20"/>
        </w:rPr>
      </w:pPr>
    </w:p>
    <w:p w14:paraId="1F247CAD" w14:textId="66A0FEF4" w:rsidR="004B7F72" w:rsidRDefault="0043564F" w:rsidP="006F6FEB">
      <w:pPr>
        <w:rPr>
          <w:rFonts w:ascii="Times New Roman" w:hAnsi="Times New Roman" w:cs="Times New Roman"/>
          <w:sz w:val="20"/>
          <w:szCs w:val="20"/>
        </w:rPr>
      </w:pPr>
      <w:r w:rsidRPr="0043564F">
        <w:rPr>
          <w:rFonts w:ascii="Times New Roman" w:hAnsi="Times New Roman" w:cs="Times New Roman"/>
          <w:sz w:val="20"/>
          <w:szCs w:val="20"/>
        </w:rPr>
        <w:t xml:space="preserve">We used the genetic algorithm to traverse the structure five times. The difference between the transmission spectrum and the target transmission spectrum obtained after each traversal is as follows: 83.2883 (the initial value without optimization of the algorithm, </w:t>
      </w:r>
      <w:r w:rsidR="003A1F8D">
        <w:rPr>
          <w:rFonts w:ascii="Times New Roman" w:hAnsi="Times New Roman" w:cs="Times New Roman"/>
          <w:sz w:val="20"/>
          <w:szCs w:val="20"/>
        </w:rPr>
        <w:t xml:space="preserve">just </w:t>
      </w:r>
      <w:r w:rsidRPr="0043564F">
        <w:rPr>
          <w:rFonts w:ascii="Times New Roman" w:hAnsi="Times New Roman" w:cs="Times New Roman"/>
          <w:sz w:val="20"/>
          <w:szCs w:val="20"/>
        </w:rPr>
        <w:t xml:space="preserve">for comparison), 39.7735, 24.5314, 21.2399, 18.65604, 17.59502. The </w:t>
      </w:r>
      <w:r w:rsidR="008425D8">
        <w:rPr>
          <w:rFonts w:ascii="Times New Roman" w:hAnsi="Times New Roman" w:cs="Times New Roman"/>
          <w:sz w:val="20"/>
          <w:szCs w:val="20"/>
        </w:rPr>
        <w:t>PSC</w:t>
      </w:r>
      <w:r w:rsidRPr="0043564F">
        <w:rPr>
          <w:rFonts w:ascii="Times New Roman" w:hAnsi="Times New Roman" w:cs="Times New Roman"/>
          <w:sz w:val="20"/>
          <w:szCs w:val="20"/>
        </w:rPr>
        <w:t xml:space="preserve"> structure optimized by the </w:t>
      </w:r>
      <w:r w:rsidR="003A1F8D">
        <w:rPr>
          <w:rFonts w:ascii="Times New Roman" w:hAnsi="Times New Roman" w:cs="Times New Roman"/>
          <w:sz w:val="20"/>
          <w:szCs w:val="20"/>
        </w:rPr>
        <w:t>GA</w:t>
      </w:r>
      <w:r w:rsidRPr="0043564F">
        <w:rPr>
          <w:rFonts w:ascii="Times New Roman" w:hAnsi="Times New Roman" w:cs="Times New Roman"/>
          <w:sz w:val="20"/>
          <w:szCs w:val="20"/>
        </w:rPr>
        <w:t xml:space="preserve"> has a transmittance of more th</w:t>
      </w:r>
      <w:r w:rsidR="003A1F8D">
        <w:rPr>
          <w:rFonts w:ascii="Times New Roman" w:hAnsi="Times New Roman" w:cs="Times New Roman"/>
          <w:sz w:val="20"/>
          <w:szCs w:val="20"/>
        </w:rPr>
        <w:t>an 75% in the wavelength range from</w:t>
      </w:r>
      <w:r w:rsidRPr="0043564F">
        <w:rPr>
          <w:rFonts w:ascii="Times New Roman" w:hAnsi="Times New Roman" w:cs="Times New Roman"/>
          <w:sz w:val="20"/>
          <w:szCs w:val="20"/>
        </w:rPr>
        <w:t xml:space="preserve"> 1500 nm to 1600 nm. </w:t>
      </w:r>
      <w:r w:rsidR="003A1F8D">
        <w:rPr>
          <w:rFonts w:ascii="Times New Roman" w:hAnsi="Times New Roman" w:cs="Times New Roman"/>
          <w:sz w:val="20"/>
          <w:szCs w:val="20"/>
        </w:rPr>
        <w:t>It means that u</w:t>
      </w:r>
      <w:r w:rsidRPr="0043564F">
        <w:rPr>
          <w:rFonts w:ascii="Times New Roman" w:hAnsi="Times New Roman" w:cs="Times New Roman"/>
          <w:sz w:val="20"/>
          <w:szCs w:val="20"/>
        </w:rPr>
        <w:t>sing</w:t>
      </w:r>
      <w:r w:rsidR="003A1F8D">
        <w:rPr>
          <w:rFonts w:ascii="Times New Roman" w:hAnsi="Times New Roman" w:cs="Times New Roman"/>
          <w:sz w:val="20"/>
          <w:szCs w:val="20"/>
        </w:rPr>
        <w:t xml:space="preserve"> GA </w:t>
      </w:r>
      <w:r w:rsidRPr="0043564F">
        <w:rPr>
          <w:rFonts w:ascii="Times New Roman" w:hAnsi="Times New Roman" w:cs="Times New Roman"/>
          <w:sz w:val="20"/>
          <w:szCs w:val="20"/>
        </w:rPr>
        <w:t xml:space="preserve">implemented by the above parameters, </w:t>
      </w:r>
      <w:r w:rsidR="003A1F8D" w:rsidRPr="003A1F8D">
        <w:rPr>
          <w:rFonts w:ascii="Times New Roman" w:hAnsi="Times New Roman" w:cs="Times New Roman"/>
          <w:sz w:val="20"/>
          <w:szCs w:val="20"/>
        </w:rPr>
        <w:t>a relatively good</w:t>
      </w:r>
      <w:r w:rsidRPr="0043564F">
        <w:rPr>
          <w:rFonts w:ascii="Times New Roman" w:hAnsi="Times New Roman" w:cs="Times New Roman"/>
          <w:sz w:val="20"/>
          <w:szCs w:val="20"/>
        </w:rPr>
        <w:t xml:space="preserve"> transmittance effect can be achieved.</w:t>
      </w:r>
    </w:p>
    <w:p w14:paraId="55CFBADC" w14:textId="77777777" w:rsidR="004B7F72" w:rsidRDefault="004B7F72" w:rsidP="006F6FEB">
      <w:pPr>
        <w:rPr>
          <w:rFonts w:ascii="Times New Roman" w:hAnsi="Times New Roman" w:cs="Times New Roman"/>
          <w:sz w:val="20"/>
          <w:szCs w:val="20"/>
        </w:rPr>
      </w:pPr>
    </w:p>
    <w:p w14:paraId="4A655FD5" w14:textId="75C809E7" w:rsidR="004B7F72" w:rsidRDefault="001327BD" w:rsidP="00F1242D">
      <w:pPr>
        <w:rPr>
          <w:rFonts w:ascii="Times New Roman" w:hAnsi="Times New Roman" w:cs="Times New Roman"/>
          <w:sz w:val="20"/>
          <w:szCs w:val="20"/>
        </w:rPr>
      </w:pPr>
      <w:r w:rsidRPr="001327BD">
        <w:rPr>
          <w:rFonts w:ascii="Times New Roman" w:hAnsi="Times New Roman" w:cs="Times New Roman"/>
          <w:sz w:val="20"/>
          <w:szCs w:val="20"/>
        </w:rPr>
        <w:t>It is worth noting that when we choose the genetic algorithm fo</w:t>
      </w:r>
      <w:r w:rsidR="008425D8">
        <w:rPr>
          <w:rFonts w:ascii="Times New Roman" w:hAnsi="Times New Roman" w:cs="Times New Roman"/>
          <w:sz w:val="20"/>
          <w:szCs w:val="20"/>
        </w:rPr>
        <w:t xml:space="preserve">r optimization, we do not get the </w:t>
      </w:r>
      <w:r w:rsidR="008425D8" w:rsidRPr="001327BD">
        <w:rPr>
          <w:rFonts w:ascii="Times New Roman" w:hAnsi="Times New Roman" w:cs="Times New Roman"/>
          <w:sz w:val="20"/>
          <w:szCs w:val="20"/>
        </w:rPr>
        <w:t>transmission spectrum</w:t>
      </w:r>
      <w:r w:rsidR="003049D2">
        <w:rPr>
          <w:rFonts w:ascii="Times New Roman" w:hAnsi="Times New Roman" w:cs="Times New Roman"/>
          <w:sz w:val="20"/>
          <w:szCs w:val="20"/>
        </w:rPr>
        <w:t xml:space="preserve"> as high as </w:t>
      </w:r>
      <w:r w:rsidRPr="001327BD">
        <w:rPr>
          <w:rFonts w:ascii="Times New Roman" w:hAnsi="Times New Roman" w:cs="Times New Roman"/>
          <w:sz w:val="20"/>
          <w:szCs w:val="20"/>
        </w:rPr>
        <w:t>75% from the beginning</w:t>
      </w:r>
      <w:r w:rsidR="003049D2">
        <w:rPr>
          <w:rFonts w:ascii="Times New Roman" w:hAnsi="Times New Roman" w:cs="Times New Roman"/>
          <w:sz w:val="20"/>
          <w:szCs w:val="20"/>
        </w:rPr>
        <w:t>. We first set the parameters as follows</w:t>
      </w:r>
      <w:r w:rsidRPr="001327BD">
        <w:rPr>
          <w:rFonts w:ascii="Times New Roman" w:hAnsi="Times New Roman" w:cs="Times New Roman"/>
          <w:sz w:val="20"/>
          <w:szCs w:val="20"/>
        </w:rPr>
        <w:t xml:space="preserve">: population size </w:t>
      </w:r>
      <w:r w:rsidR="003049D2">
        <w:rPr>
          <w:rFonts w:ascii="Times New Roman" w:hAnsi="Times New Roman" w:cs="Times New Roman"/>
          <w:sz w:val="20"/>
          <w:szCs w:val="20"/>
        </w:rPr>
        <w:t>to 60, maximum genetic algebra to</w:t>
      </w:r>
      <w:r w:rsidRPr="001327BD">
        <w:rPr>
          <w:rFonts w:ascii="Times New Roman" w:hAnsi="Times New Roman" w:cs="Times New Roman"/>
          <w:sz w:val="20"/>
          <w:szCs w:val="20"/>
        </w:rPr>
        <w:t xml:space="preserve"> 50, generation gap selection ratio GGAP=0.9, probability of crossover occurrence PX=0.3, probability of mutation occurrence PM=0.01,</w:t>
      </w:r>
      <w:r w:rsidR="003049D2">
        <w:rPr>
          <w:rFonts w:ascii="Times New Roman" w:hAnsi="Times New Roman" w:cs="Times New Roman"/>
          <w:sz w:val="20"/>
          <w:szCs w:val="20"/>
        </w:rPr>
        <w:t xml:space="preserve"> and</w:t>
      </w:r>
      <w:r w:rsidRPr="001327BD">
        <w:rPr>
          <w:rFonts w:ascii="Times New Roman" w:hAnsi="Times New Roman" w:cs="Times New Roman"/>
          <w:sz w:val="20"/>
          <w:szCs w:val="20"/>
        </w:rPr>
        <w:t xml:space="preserve"> after five traversals, the obtained transmission spectrum can only reach </w:t>
      </w:r>
      <w:r w:rsidR="003049D2">
        <w:rPr>
          <w:rFonts w:ascii="Times New Roman" w:hAnsi="Times New Roman" w:cs="Times New Roman"/>
          <w:sz w:val="20"/>
          <w:szCs w:val="20"/>
        </w:rPr>
        <w:t>about</w:t>
      </w:r>
      <w:r w:rsidR="005425B8">
        <w:rPr>
          <w:rFonts w:ascii="Times New Roman" w:hAnsi="Times New Roman" w:cs="Times New Roman"/>
          <w:sz w:val="20"/>
          <w:szCs w:val="20"/>
        </w:rPr>
        <w:t xml:space="preserve"> 50%. </w:t>
      </w:r>
      <w:r w:rsidR="008425D8">
        <w:rPr>
          <w:rFonts w:ascii="Times New Roman" w:hAnsi="Times New Roman" w:cs="Times New Roman"/>
          <w:sz w:val="20"/>
          <w:szCs w:val="20"/>
        </w:rPr>
        <w:t>W</w:t>
      </w:r>
      <w:r w:rsidR="003049D2">
        <w:rPr>
          <w:rFonts w:ascii="Times New Roman" w:hAnsi="Times New Roman" w:cs="Times New Roman"/>
          <w:sz w:val="20"/>
          <w:szCs w:val="20"/>
        </w:rPr>
        <w:t xml:space="preserve">e </w:t>
      </w:r>
      <w:r w:rsidRPr="001327BD">
        <w:rPr>
          <w:rFonts w:ascii="Times New Roman" w:hAnsi="Times New Roman" w:cs="Times New Roman"/>
          <w:sz w:val="20"/>
          <w:szCs w:val="20"/>
        </w:rPr>
        <w:t>modif</w:t>
      </w:r>
      <w:r w:rsidR="003049D2">
        <w:rPr>
          <w:rFonts w:ascii="Times New Roman" w:hAnsi="Times New Roman" w:cs="Times New Roman"/>
          <w:sz w:val="20"/>
          <w:szCs w:val="20"/>
        </w:rPr>
        <w:t>y</w:t>
      </w:r>
      <w:r w:rsidRPr="001327BD">
        <w:rPr>
          <w:rFonts w:ascii="Times New Roman" w:hAnsi="Times New Roman" w:cs="Times New Roman"/>
          <w:sz w:val="20"/>
          <w:szCs w:val="20"/>
        </w:rPr>
        <w:t xml:space="preserve"> population </w:t>
      </w:r>
      <w:r w:rsidR="003049D2">
        <w:rPr>
          <w:rFonts w:ascii="Times New Roman" w:hAnsi="Times New Roman" w:cs="Times New Roman"/>
          <w:sz w:val="20"/>
          <w:szCs w:val="20"/>
        </w:rPr>
        <w:t>to</w:t>
      </w:r>
      <w:r w:rsidRPr="001327BD">
        <w:rPr>
          <w:rFonts w:ascii="Times New Roman" w:hAnsi="Times New Roman" w:cs="Times New Roman"/>
          <w:sz w:val="20"/>
          <w:szCs w:val="20"/>
        </w:rPr>
        <w:t xml:space="preserve"> 80, other parameters </w:t>
      </w:r>
      <w:r w:rsidR="00333983">
        <w:rPr>
          <w:rFonts w:ascii="Times New Roman" w:hAnsi="Times New Roman" w:cs="Times New Roman"/>
          <w:sz w:val="20"/>
          <w:szCs w:val="20"/>
        </w:rPr>
        <w:t xml:space="preserve">remain </w:t>
      </w:r>
      <w:r w:rsidRPr="001327BD">
        <w:rPr>
          <w:rFonts w:ascii="Times New Roman" w:hAnsi="Times New Roman" w:cs="Times New Roman"/>
          <w:sz w:val="20"/>
          <w:szCs w:val="20"/>
        </w:rPr>
        <w:t>unchanged, and the</w:t>
      </w:r>
      <w:r w:rsidR="00333983">
        <w:rPr>
          <w:rFonts w:ascii="Times New Roman" w:hAnsi="Times New Roman" w:cs="Times New Roman"/>
          <w:sz w:val="20"/>
          <w:szCs w:val="20"/>
        </w:rPr>
        <w:t xml:space="preserve"> </w:t>
      </w:r>
      <w:r w:rsidR="00333983" w:rsidRPr="001327BD">
        <w:rPr>
          <w:rFonts w:ascii="Times New Roman" w:hAnsi="Times New Roman" w:cs="Times New Roman"/>
          <w:sz w:val="20"/>
          <w:szCs w:val="20"/>
        </w:rPr>
        <w:t>variance</w:t>
      </w:r>
      <w:r w:rsidR="00333983">
        <w:rPr>
          <w:rFonts w:ascii="Times New Roman" w:hAnsi="Times New Roman" w:cs="Times New Roman"/>
          <w:sz w:val="20"/>
          <w:szCs w:val="20"/>
        </w:rPr>
        <w:t xml:space="preserve"> of</w:t>
      </w:r>
      <w:r w:rsidRPr="001327BD">
        <w:rPr>
          <w:rFonts w:ascii="Times New Roman" w:hAnsi="Times New Roman" w:cs="Times New Roman"/>
          <w:sz w:val="20"/>
          <w:szCs w:val="20"/>
        </w:rPr>
        <w:t xml:space="preserve"> obtained transmission spectrum is very large, </w:t>
      </w:r>
      <w:r w:rsidR="00333983">
        <w:rPr>
          <w:rFonts w:ascii="Times New Roman" w:hAnsi="Times New Roman" w:cs="Times New Roman"/>
          <w:sz w:val="20"/>
          <w:szCs w:val="20"/>
        </w:rPr>
        <w:t>which ranges from</w:t>
      </w:r>
      <w:r w:rsidRPr="001327BD">
        <w:rPr>
          <w:rFonts w:ascii="Times New Roman" w:hAnsi="Times New Roman" w:cs="Times New Roman"/>
          <w:sz w:val="20"/>
          <w:szCs w:val="20"/>
        </w:rPr>
        <w:t xml:space="preserve"> 10% </w:t>
      </w:r>
      <w:r w:rsidR="00333983">
        <w:rPr>
          <w:rFonts w:ascii="Times New Roman" w:hAnsi="Times New Roman" w:cs="Times New Roman"/>
          <w:sz w:val="20"/>
          <w:szCs w:val="20"/>
        </w:rPr>
        <w:t>to 80%. Then we change</w:t>
      </w:r>
      <w:r w:rsidRPr="001327BD">
        <w:rPr>
          <w:rFonts w:ascii="Times New Roman" w:hAnsi="Times New Roman" w:cs="Times New Roman"/>
          <w:sz w:val="20"/>
          <w:szCs w:val="20"/>
        </w:rPr>
        <w:t xml:space="preserve"> the crossover probability</w:t>
      </w:r>
      <w:r w:rsidR="00333983">
        <w:rPr>
          <w:rFonts w:ascii="Times New Roman" w:hAnsi="Times New Roman" w:cs="Times New Roman"/>
          <w:sz w:val="20"/>
          <w:szCs w:val="20"/>
        </w:rPr>
        <w:t xml:space="preserve"> to </w:t>
      </w:r>
      <w:r w:rsidRPr="001327BD">
        <w:rPr>
          <w:rFonts w:ascii="Times New Roman" w:hAnsi="Times New Roman" w:cs="Times New Roman"/>
          <w:sz w:val="20"/>
          <w:szCs w:val="20"/>
        </w:rPr>
        <w:t xml:space="preserve">px=0.2, other parameters </w:t>
      </w:r>
      <w:r w:rsidR="0030425E">
        <w:rPr>
          <w:rFonts w:ascii="Times New Roman" w:hAnsi="Times New Roman" w:cs="Times New Roman"/>
          <w:sz w:val="20"/>
          <w:szCs w:val="20"/>
        </w:rPr>
        <w:t>remain</w:t>
      </w:r>
      <w:r w:rsidRPr="001327BD">
        <w:rPr>
          <w:rFonts w:ascii="Times New Roman" w:hAnsi="Times New Roman" w:cs="Times New Roman"/>
          <w:sz w:val="20"/>
          <w:szCs w:val="20"/>
        </w:rPr>
        <w:t xml:space="preserve"> unchanged, after five traversal, the value of the tra</w:t>
      </w:r>
      <w:r w:rsidR="00F1242D">
        <w:rPr>
          <w:rFonts w:ascii="Times New Roman" w:hAnsi="Times New Roman" w:cs="Times New Roman"/>
          <w:sz w:val="20"/>
          <w:szCs w:val="20"/>
        </w:rPr>
        <w:t>nsmission spectrum is above 45%.</w:t>
      </w:r>
      <w:r w:rsidRPr="001327BD">
        <w:rPr>
          <w:rFonts w:ascii="Times New Roman" w:hAnsi="Times New Roman" w:cs="Times New Roman"/>
          <w:sz w:val="20"/>
          <w:szCs w:val="20"/>
        </w:rPr>
        <w:t xml:space="preserve"> </w:t>
      </w:r>
      <w:r w:rsidR="00F1242D">
        <w:rPr>
          <w:rFonts w:ascii="Times New Roman" w:hAnsi="Times New Roman" w:cs="Times New Roman"/>
          <w:sz w:val="20"/>
          <w:szCs w:val="20"/>
        </w:rPr>
        <w:t xml:space="preserve">We change </w:t>
      </w:r>
      <w:r w:rsidRPr="001327BD">
        <w:rPr>
          <w:rFonts w:ascii="Times New Roman" w:hAnsi="Times New Roman" w:cs="Times New Roman"/>
          <w:sz w:val="20"/>
          <w:szCs w:val="20"/>
        </w:rPr>
        <w:t xml:space="preserve">the crossover probability </w:t>
      </w:r>
      <w:r w:rsidR="00F1242D">
        <w:rPr>
          <w:rFonts w:ascii="Times New Roman" w:hAnsi="Times New Roman" w:cs="Times New Roman"/>
          <w:sz w:val="20"/>
          <w:szCs w:val="20"/>
        </w:rPr>
        <w:t xml:space="preserve">to </w:t>
      </w:r>
      <w:r w:rsidRPr="001327BD">
        <w:rPr>
          <w:rFonts w:ascii="Times New Roman" w:hAnsi="Times New Roman" w:cs="Times New Roman"/>
          <w:sz w:val="20"/>
          <w:szCs w:val="20"/>
        </w:rPr>
        <w:t xml:space="preserve">px=0.6 again, and the other parameters </w:t>
      </w:r>
      <w:r w:rsidR="00F1242D">
        <w:rPr>
          <w:rFonts w:ascii="Times New Roman" w:hAnsi="Times New Roman" w:cs="Times New Roman"/>
          <w:sz w:val="20"/>
          <w:szCs w:val="20"/>
        </w:rPr>
        <w:t xml:space="preserve">remain </w:t>
      </w:r>
      <w:r w:rsidRPr="001327BD">
        <w:rPr>
          <w:rFonts w:ascii="Times New Roman" w:hAnsi="Times New Roman" w:cs="Times New Roman"/>
          <w:sz w:val="20"/>
          <w:szCs w:val="20"/>
        </w:rPr>
        <w:t>unchanged. After five traversals, the value of the tra</w:t>
      </w:r>
      <w:r w:rsidR="00F1242D">
        <w:rPr>
          <w:rFonts w:ascii="Times New Roman" w:hAnsi="Times New Roman" w:cs="Times New Roman"/>
          <w:sz w:val="20"/>
          <w:szCs w:val="20"/>
        </w:rPr>
        <w:t>nsmission spectrum is above 47%. Finally,</w:t>
      </w:r>
      <w:r w:rsidRPr="001327BD">
        <w:rPr>
          <w:rFonts w:ascii="Times New Roman" w:hAnsi="Times New Roman" w:cs="Times New Roman"/>
          <w:sz w:val="20"/>
          <w:szCs w:val="20"/>
        </w:rPr>
        <w:t xml:space="preserve"> </w:t>
      </w:r>
      <w:r w:rsidR="00F1242D">
        <w:rPr>
          <w:rFonts w:ascii="Times New Roman" w:hAnsi="Times New Roman" w:cs="Times New Roman"/>
          <w:sz w:val="20"/>
          <w:szCs w:val="20"/>
        </w:rPr>
        <w:t xml:space="preserve">we change </w:t>
      </w:r>
      <w:r w:rsidRPr="001327BD">
        <w:rPr>
          <w:rFonts w:ascii="Times New Roman" w:hAnsi="Times New Roman" w:cs="Times New Roman"/>
          <w:sz w:val="20"/>
          <w:szCs w:val="20"/>
        </w:rPr>
        <w:t xml:space="preserve">the value of the </w:t>
      </w:r>
      <w:r w:rsidR="00F1242D">
        <w:rPr>
          <w:rFonts w:ascii="Times New Roman" w:hAnsi="Times New Roman" w:cs="Times New Roman"/>
          <w:sz w:val="20"/>
          <w:szCs w:val="20"/>
        </w:rPr>
        <w:t>GGAP to</w:t>
      </w:r>
      <w:r w:rsidRPr="001327BD">
        <w:rPr>
          <w:rFonts w:ascii="Times New Roman" w:hAnsi="Times New Roman" w:cs="Times New Roman"/>
          <w:sz w:val="20"/>
          <w:szCs w:val="20"/>
        </w:rPr>
        <w:t xml:space="preserve"> 0.8</w:t>
      </w:r>
      <w:r w:rsidR="00F1242D">
        <w:rPr>
          <w:rFonts w:ascii="Times New Roman" w:hAnsi="Times New Roman" w:cs="Times New Roman"/>
          <w:sz w:val="20"/>
          <w:szCs w:val="20"/>
        </w:rPr>
        <w:t>, and o</w:t>
      </w:r>
      <w:r w:rsidRPr="001327BD">
        <w:rPr>
          <w:rFonts w:ascii="Times New Roman" w:hAnsi="Times New Roman" w:cs="Times New Roman"/>
          <w:sz w:val="20"/>
          <w:szCs w:val="20"/>
        </w:rPr>
        <w:t xml:space="preserve">ther parameters are unchanged, </w:t>
      </w:r>
      <w:r w:rsidR="00F1242D">
        <w:rPr>
          <w:rFonts w:ascii="Times New Roman" w:hAnsi="Times New Roman" w:cs="Times New Roman"/>
          <w:sz w:val="20"/>
          <w:szCs w:val="20"/>
        </w:rPr>
        <w:t>then</w:t>
      </w:r>
      <w:r w:rsidRPr="001327BD">
        <w:rPr>
          <w:rFonts w:ascii="Times New Roman" w:hAnsi="Times New Roman" w:cs="Times New Roman"/>
          <w:sz w:val="20"/>
          <w:szCs w:val="20"/>
        </w:rPr>
        <w:t xml:space="preserve"> the transmittance</w:t>
      </w:r>
      <w:r w:rsidR="00F1242D">
        <w:rPr>
          <w:rFonts w:ascii="Times New Roman" w:hAnsi="Times New Roman" w:cs="Times New Roman"/>
          <w:sz w:val="20"/>
          <w:szCs w:val="20"/>
        </w:rPr>
        <w:t xml:space="preserve"> we get</w:t>
      </w:r>
      <w:r w:rsidRPr="001327BD">
        <w:rPr>
          <w:rFonts w:ascii="Times New Roman" w:hAnsi="Times New Roman" w:cs="Times New Roman"/>
          <w:sz w:val="20"/>
          <w:szCs w:val="20"/>
        </w:rPr>
        <w:t xml:space="preserve"> is above 55%. It can be seen that it is difficult to increase the transmittance of the structure by changing the parameters in the genetic algorithm.</w:t>
      </w:r>
      <w:r w:rsidR="00F1242D" w:rsidRPr="00F1242D">
        <w:t xml:space="preserve"> </w:t>
      </w:r>
      <w:r w:rsidR="00F1242D" w:rsidRPr="00F1242D">
        <w:rPr>
          <w:rFonts w:ascii="Times New Roman" w:hAnsi="Times New Roman" w:cs="Times New Roman"/>
          <w:sz w:val="20"/>
          <w:szCs w:val="20"/>
        </w:rPr>
        <w:t>The param</w:t>
      </w:r>
      <w:r w:rsidR="006402EE">
        <w:rPr>
          <w:rFonts w:ascii="Times New Roman" w:hAnsi="Times New Roman" w:cs="Times New Roman"/>
          <w:sz w:val="20"/>
          <w:szCs w:val="20"/>
        </w:rPr>
        <w:t>eters we set at the beginning can</w:t>
      </w:r>
      <w:r w:rsidR="00F1242D" w:rsidRPr="00F1242D">
        <w:rPr>
          <w:rFonts w:ascii="Times New Roman" w:hAnsi="Times New Roman" w:cs="Times New Roman"/>
          <w:sz w:val="20"/>
          <w:szCs w:val="20"/>
        </w:rPr>
        <w:t xml:space="preserve"> achieve maximum transmission efficiency</w:t>
      </w:r>
      <w:r w:rsidR="006402EE">
        <w:rPr>
          <w:rFonts w:ascii="Times New Roman" w:hAnsi="Times New Roman" w:cs="Times New Roman"/>
          <w:sz w:val="20"/>
          <w:szCs w:val="20"/>
        </w:rPr>
        <w:t xml:space="preserve"> among all.</w:t>
      </w:r>
    </w:p>
    <w:p w14:paraId="6C38D24F" w14:textId="77777777" w:rsidR="006402EE" w:rsidRDefault="006402EE" w:rsidP="006F6FEB">
      <w:pPr>
        <w:rPr>
          <w:rFonts w:ascii="Times New Roman" w:hAnsi="Times New Roman" w:cs="Times New Roman"/>
          <w:sz w:val="20"/>
          <w:szCs w:val="20"/>
        </w:rPr>
      </w:pPr>
    </w:p>
    <w:p w14:paraId="3EF8990C" w14:textId="2BECFA01" w:rsidR="004B7F72" w:rsidRDefault="006402EE" w:rsidP="006F6FEB">
      <w:pPr>
        <w:rPr>
          <w:rFonts w:ascii="Times New Roman" w:hAnsi="Times New Roman" w:cs="Times New Roman"/>
          <w:sz w:val="20"/>
          <w:szCs w:val="20"/>
        </w:rPr>
      </w:pPr>
      <w:r w:rsidRPr="006402EE">
        <w:rPr>
          <w:rFonts w:ascii="Times New Roman" w:hAnsi="Times New Roman" w:cs="Times New Roman"/>
          <w:sz w:val="20"/>
          <w:szCs w:val="20"/>
        </w:rPr>
        <w:t xml:space="preserve">Finally, we use the simulated annealing algorithm to design the structure of </w:t>
      </w:r>
      <w:r>
        <w:rPr>
          <w:rFonts w:ascii="Times New Roman" w:hAnsi="Times New Roman" w:cs="Times New Roman"/>
          <w:sz w:val="20"/>
          <w:szCs w:val="20"/>
        </w:rPr>
        <w:t>the</w:t>
      </w:r>
      <w:r w:rsidRPr="006402EE">
        <w:rPr>
          <w:rFonts w:ascii="Times New Roman" w:hAnsi="Times New Roman" w:cs="Times New Roman"/>
          <w:sz w:val="20"/>
          <w:szCs w:val="20"/>
        </w:rPr>
        <w:t xml:space="preserve"> 40*40 pixel mode converter. We set the maximum temperature to 2000 and the lowest temperature to 1e</w:t>
      </w:r>
      <w:r w:rsidRPr="006402EE">
        <w:rPr>
          <w:rFonts w:ascii="Times New Roman" w:hAnsi="Times New Roman" w:cs="Times New Roman"/>
          <w:sz w:val="20"/>
          <w:szCs w:val="20"/>
          <w:vertAlign w:val="superscript"/>
        </w:rPr>
        <w:t>-18</w:t>
      </w:r>
      <w:r w:rsidRPr="006402EE">
        <w:rPr>
          <w:rFonts w:ascii="Times New Roman" w:hAnsi="Times New Roman" w:cs="Times New Roman"/>
          <w:sz w:val="20"/>
          <w:szCs w:val="20"/>
        </w:rPr>
        <w:t>. The new individual structure matrix is generated based on the previous individual structure matrix and has a certain random probability</w:t>
      </w:r>
      <w:r w:rsidR="00EB555B">
        <w:rPr>
          <w:rFonts w:ascii="Times New Roman" w:hAnsi="Times New Roman" w:cs="Times New Roman"/>
          <w:sz w:val="20"/>
          <w:szCs w:val="20"/>
        </w:rPr>
        <w:t xml:space="preserve"> to change</w:t>
      </w:r>
      <w:r w:rsidRPr="006402EE">
        <w:rPr>
          <w:rFonts w:ascii="Times New Roman" w:hAnsi="Times New Roman" w:cs="Times New Roman"/>
          <w:sz w:val="20"/>
          <w:szCs w:val="20"/>
        </w:rPr>
        <w:t>. It is worth noting that this probability is relate</w:t>
      </w:r>
      <w:r w:rsidR="00EB555B">
        <w:rPr>
          <w:rFonts w:ascii="Times New Roman" w:hAnsi="Times New Roman" w:cs="Times New Roman"/>
          <w:sz w:val="20"/>
          <w:szCs w:val="20"/>
        </w:rPr>
        <w:t xml:space="preserve">d to temperature changes. It isn’t </w:t>
      </w:r>
      <w:r w:rsidRPr="006402EE">
        <w:rPr>
          <w:rFonts w:ascii="Times New Roman" w:hAnsi="Times New Roman" w:cs="Times New Roman"/>
          <w:sz w:val="20"/>
          <w:szCs w:val="20"/>
        </w:rPr>
        <w:t>difficult to understand, because as the temperature decreases, it tends to be stable, and the probability of change should also become smaller. We select 100 detection points in the waveguide structure, calculate the difference between the transmission spectrum of the structure obtained and the target transmission spectrum</w:t>
      </w:r>
      <w:r w:rsidR="00EB555B">
        <w:rPr>
          <w:rFonts w:ascii="Times New Roman" w:hAnsi="Times New Roman" w:cs="Times New Roman"/>
          <w:sz w:val="20"/>
          <w:szCs w:val="20"/>
        </w:rPr>
        <w:t xml:space="preserve"> </w:t>
      </w:r>
      <w:r w:rsidR="00EB555B" w:rsidRPr="006402EE">
        <w:rPr>
          <w:rFonts w:ascii="Times New Roman" w:hAnsi="Times New Roman" w:cs="Times New Roman"/>
          <w:sz w:val="20"/>
          <w:szCs w:val="20"/>
        </w:rPr>
        <w:t>after each iteration</w:t>
      </w:r>
      <w:r w:rsidRPr="006402EE">
        <w:rPr>
          <w:rFonts w:ascii="Times New Roman" w:hAnsi="Times New Roman" w:cs="Times New Roman"/>
          <w:sz w:val="20"/>
          <w:szCs w:val="20"/>
        </w:rPr>
        <w:t xml:space="preserve">. According to the </w:t>
      </w:r>
      <w:r w:rsidR="00EB555B">
        <w:rPr>
          <w:rFonts w:ascii="Times New Roman" w:hAnsi="Times New Roman" w:cs="Times New Roman"/>
          <w:sz w:val="20"/>
          <w:szCs w:val="20"/>
        </w:rPr>
        <w:t>SA</w:t>
      </w:r>
      <w:r w:rsidRPr="006402EE">
        <w:rPr>
          <w:rFonts w:ascii="Times New Roman" w:hAnsi="Times New Roman" w:cs="Times New Roman"/>
          <w:sz w:val="20"/>
          <w:szCs w:val="20"/>
        </w:rPr>
        <w:t xml:space="preserve"> algorithm, </w:t>
      </w:r>
      <w:r w:rsidR="00EA2176">
        <w:rPr>
          <w:rFonts w:ascii="Times New Roman" w:hAnsi="Times New Roman" w:cs="Times New Roman"/>
          <w:sz w:val="20"/>
          <w:szCs w:val="20"/>
        </w:rPr>
        <w:t xml:space="preserve">there is a certain probability </w:t>
      </w:r>
      <w:r w:rsidR="00EA2176" w:rsidRPr="00EA2176">
        <w:rPr>
          <w:rFonts w:ascii="Times New Roman" w:hAnsi="Times New Roman" w:cs="Times New Roman"/>
          <w:sz w:val="20"/>
          <w:szCs w:val="20"/>
        </w:rPr>
        <w:t>accept a value that is worse than the previous result</w:t>
      </w:r>
      <w:r w:rsidRPr="006402EE">
        <w:rPr>
          <w:rFonts w:ascii="Times New Roman" w:hAnsi="Times New Roman" w:cs="Times New Roman"/>
          <w:sz w:val="20"/>
          <w:szCs w:val="20"/>
        </w:rPr>
        <w:t xml:space="preserve">. We set the acceptance tolerance to rand(0.5,1). </w:t>
      </w:r>
      <w:r w:rsidR="006E1081">
        <w:rPr>
          <w:rFonts w:ascii="Times New Roman" w:hAnsi="Times New Roman" w:cs="Times New Roman"/>
          <w:sz w:val="20"/>
          <w:szCs w:val="20"/>
        </w:rPr>
        <w:t>After f</w:t>
      </w:r>
      <w:r w:rsidRPr="006402EE">
        <w:rPr>
          <w:rFonts w:ascii="Times New Roman" w:hAnsi="Times New Roman" w:cs="Times New Roman"/>
          <w:sz w:val="20"/>
          <w:szCs w:val="20"/>
        </w:rPr>
        <w:t xml:space="preserve">ive times of traversal, the difference between the target and the transmission spectrum after each traversal is: 75.6615 (initial value for comparison), 45.1666, 31.6836, 30.5698, 26.967, 24.467, the </w:t>
      </w:r>
      <w:r w:rsidR="006E1081" w:rsidRPr="006402EE">
        <w:rPr>
          <w:rFonts w:ascii="Times New Roman" w:hAnsi="Times New Roman" w:cs="Times New Roman"/>
          <w:sz w:val="20"/>
          <w:szCs w:val="20"/>
        </w:rPr>
        <w:t xml:space="preserve">spectrum </w:t>
      </w:r>
      <w:r w:rsidRPr="006402EE">
        <w:rPr>
          <w:rFonts w:ascii="Times New Roman" w:hAnsi="Times New Roman" w:cs="Times New Roman"/>
          <w:sz w:val="20"/>
          <w:szCs w:val="20"/>
        </w:rPr>
        <w:t>transmission of the finally optimized structure is above 65%.</w:t>
      </w:r>
    </w:p>
    <w:p w14:paraId="621425B1" w14:textId="77777777" w:rsidR="004B7F72" w:rsidRDefault="004B7F72" w:rsidP="006F6FEB">
      <w:pPr>
        <w:rPr>
          <w:rFonts w:ascii="Times New Roman" w:hAnsi="Times New Roman" w:cs="Times New Roman"/>
          <w:sz w:val="20"/>
          <w:szCs w:val="20"/>
        </w:rPr>
      </w:pPr>
    </w:p>
    <w:p w14:paraId="39F6EA51" w14:textId="157B18BD" w:rsidR="004B7F72" w:rsidRPr="000464F5" w:rsidRDefault="000464F5" w:rsidP="006F6FEB">
      <w:pPr>
        <w:rPr>
          <w:rFonts w:ascii="Times New Roman" w:hAnsi="Times New Roman" w:cs="Times New Roman"/>
          <w:b/>
          <w:sz w:val="20"/>
          <w:szCs w:val="20"/>
        </w:rPr>
      </w:pPr>
      <w:r w:rsidRPr="000464F5">
        <w:rPr>
          <w:rFonts w:ascii="Times New Roman" w:hAnsi="Times New Roman" w:cs="Times New Roman"/>
          <w:b/>
          <w:sz w:val="20"/>
          <w:szCs w:val="20"/>
        </w:rPr>
        <w:t>C</w:t>
      </w:r>
      <w:r w:rsidRPr="000464F5">
        <w:rPr>
          <w:rFonts w:ascii="Times New Roman" w:hAnsi="Times New Roman" w:cs="Times New Roman" w:hint="eastAsia"/>
          <w:b/>
          <w:sz w:val="20"/>
          <w:szCs w:val="20"/>
        </w:rPr>
        <w:t>onclusion</w:t>
      </w:r>
    </w:p>
    <w:p w14:paraId="12CD1218" w14:textId="6B7842E4" w:rsidR="00D94101" w:rsidRDefault="00D94101" w:rsidP="006F6FEB">
      <w:pPr>
        <w:rPr>
          <w:rFonts w:ascii="Times New Roman" w:hAnsi="Times New Roman" w:cs="Times New Roman"/>
          <w:sz w:val="20"/>
          <w:szCs w:val="20"/>
        </w:rPr>
      </w:pPr>
      <w:bookmarkStart w:id="5" w:name="OLE_LINK1"/>
      <w:bookmarkStart w:id="6" w:name="OLE_LINK2"/>
      <w:r w:rsidRPr="00D94101">
        <w:rPr>
          <w:rFonts w:ascii="Times New Roman" w:hAnsi="Times New Roman" w:cs="Times New Roman"/>
          <w:sz w:val="20"/>
          <w:szCs w:val="20"/>
        </w:rPr>
        <w:t xml:space="preserve">We used the four algorithms to design the structure of a new plasmonics-si coupler (PSC), which are  direct-binary search(DBS), particle swarm optimization (PSO), genetic algorithm (GA) and simulated annealing (SA). We use polarized and unpolarized light as input sources respectively, and optimize the </w:t>
      </w:r>
      <w:r w:rsidRPr="00D94101">
        <w:rPr>
          <w:rFonts w:ascii="Times New Roman" w:hAnsi="Times New Roman" w:cs="Times New Roman"/>
          <w:sz w:val="20"/>
          <w:szCs w:val="20"/>
        </w:rPr>
        <w:lastRenderedPageBreak/>
        <w:t>structure of 20x20, 30x30, 40x40 pixels by DBS, then optimize the PSC structure of 40x40 pixels by using other three algorithms. It can be obtained through simulation that the PSC structure obtained by DBS design can achieve the maximum coupling efficiency. Firstly, such high coupling efficiency is polarization-independent; secondly, the PSC designed by the DBS algorithm has a very wide conversion bandwidth ranging from 1450 nm to 1650 nm.</w:t>
      </w:r>
    </w:p>
    <w:bookmarkEnd w:id="5"/>
    <w:bookmarkEnd w:id="6"/>
    <w:p w14:paraId="3038B56F" w14:textId="77777777" w:rsidR="004B7F72" w:rsidRDefault="004B7F72" w:rsidP="006F6FEB">
      <w:pPr>
        <w:rPr>
          <w:rFonts w:ascii="Times New Roman" w:hAnsi="Times New Roman" w:cs="Times New Roman"/>
          <w:sz w:val="20"/>
          <w:szCs w:val="20"/>
        </w:rPr>
      </w:pPr>
    </w:p>
    <w:p w14:paraId="0A953513" w14:textId="77777777" w:rsidR="004B7F72" w:rsidRPr="00FC282C" w:rsidRDefault="004B7F72" w:rsidP="006F6FEB">
      <w:pPr>
        <w:rPr>
          <w:rFonts w:ascii="Times New Roman" w:hAnsi="Times New Roman" w:cs="Times New Roman"/>
          <w:sz w:val="20"/>
          <w:szCs w:val="20"/>
        </w:rPr>
      </w:pPr>
    </w:p>
    <w:p w14:paraId="1921D3E6" w14:textId="77777777" w:rsidR="004B7F72" w:rsidRDefault="004B7F72" w:rsidP="006F6FEB">
      <w:pPr>
        <w:rPr>
          <w:rFonts w:ascii="Times New Roman" w:hAnsi="Times New Roman" w:cs="Times New Roman"/>
          <w:sz w:val="20"/>
          <w:szCs w:val="20"/>
        </w:rPr>
      </w:pPr>
    </w:p>
    <w:p w14:paraId="41CAE8A9" w14:textId="77777777" w:rsidR="004B7F72" w:rsidRDefault="004B7F72" w:rsidP="006F6FEB">
      <w:pPr>
        <w:rPr>
          <w:rFonts w:ascii="Times New Roman" w:hAnsi="Times New Roman" w:cs="Times New Roman"/>
          <w:sz w:val="20"/>
          <w:szCs w:val="20"/>
        </w:rPr>
      </w:pPr>
    </w:p>
    <w:p w14:paraId="204C6786" w14:textId="77777777" w:rsidR="004B7F72" w:rsidRDefault="004B7F72" w:rsidP="006F6FEB">
      <w:pPr>
        <w:rPr>
          <w:rFonts w:ascii="Times New Roman" w:hAnsi="Times New Roman" w:cs="Times New Roman"/>
          <w:sz w:val="20"/>
          <w:szCs w:val="20"/>
        </w:rPr>
      </w:pPr>
    </w:p>
    <w:p w14:paraId="2E2C4823" w14:textId="77777777" w:rsidR="004B7F72" w:rsidRDefault="004B7F72" w:rsidP="006F6FEB">
      <w:pPr>
        <w:rPr>
          <w:rFonts w:ascii="Times New Roman" w:hAnsi="Times New Roman" w:cs="Times New Roman"/>
          <w:sz w:val="20"/>
          <w:szCs w:val="20"/>
        </w:rPr>
      </w:pPr>
    </w:p>
    <w:p w14:paraId="73D832FD" w14:textId="77777777" w:rsidR="004B7F72" w:rsidRDefault="004B7F72" w:rsidP="006F6FEB">
      <w:pPr>
        <w:rPr>
          <w:rFonts w:ascii="Times New Roman" w:hAnsi="Times New Roman" w:cs="Times New Roman"/>
          <w:sz w:val="20"/>
          <w:szCs w:val="20"/>
        </w:rPr>
      </w:pPr>
    </w:p>
    <w:p w14:paraId="51EA4AE1" w14:textId="77777777" w:rsidR="004B7F72" w:rsidRPr="005D39D5" w:rsidRDefault="004B7F72" w:rsidP="006F6FEB">
      <w:pPr>
        <w:rPr>
          <w:rFonts w:ascii="Times New Roman" w:hAnsi="Times New Roman" w:cs="Times New Roman"/>
          <w:sz w:val="20"/>
          <w:szCs w:val="20"/>
        </w:rPr>
      </w:pPr>
    </w:p>
    <w:p w14:paraId="2447747A" w14:textId="77777777" w:rsidR="006F6FEB" w:rsidRDefault="006F6FEB" w:rsidP="006F6FEB">
      <w:pPr>
        <w:rPr>
          <w:rFonts w:ascii="Times New Roman" w:hAnsi="Times New Roman" w:cs="Times New Roman"/>
          <w:sz w:val="20"/>
          <w:szCs w:val="20"/>
        </w:rPr>
      </w:pPr>
      <w:r>
        <w:rPr>
          <w:rFonts w:ascii="Times New Roman" w:hAnsi="Times New Roman" w:cs="Times New Roman" w:hint="eastAsia"/>
          <w:sz w:val="20"/>
          <w:szCs w:val="20"/>
        </w:rPr>
        <w:t>[1]</w:t>
      </w:r>
      <w:r w:rsidRPr="00492ABC">
        <w:t xml:space="preserve"> </w:t>
      </w:r>
      <w:commentRangeStart w:id="7"/>
      <w:r w:rsidRPr="00492ABC">
        <w:rPr>
          <w:rFonts w:ascii="Times New Roman" w:hAnsi="Times New Roman" w:cs="Times New Roman"/>
          <w:sz w:val="20"/>
          <w:szCs w:val="20"/>
        </w:rPr>
        <w:t>WilliamL.Barnes, Alain Dereux ThomasW.Ebbesen, “Surface plasmon subwavelength optics,” Nature (London) 824, 424 (2003).</w:t>
      </w:r>
      <w:commentRangeEnd w:id="7"/>
      <w:r>
        <w:rPr>
          <w:rStyle w:val="a7"/>
          <w:rFonts w:ascii="Times New Roman" w:eastAsia="宋体" w:hAnsi="Times New Roman" w:cs="Times New Roman"/>
          <w:kern w:val="0"/>
          <w:lang w:eastAsia="en-US"/>
        </w:rPr>
        <w:commentReference w:id="7"/>
      </w:r>
    </w:p>
    <w:p w14:paraId="644C44E2" w14:textId="77777777" w:rsidR="006F6FEB" w:rsidRDefault="006F6FEB" w:rsidP="006F6FEB">
      <w:pPr>
        <w:rPr>
          <w:rFonts w:ascii="Times New Roman" w:hAnsi="Times New Roman" w:cs="Times New Roman"/>
          <w:sz w:val="20"/>
          <w:szCs w:val="20"/>
        </w:rPr>
      </w:pPr>
      <w:r>
        <w:rPr>
          <w:rFonts w:ascii="Times New Roman" w:hAnsi="Times New Roman" w:cs="Times New Roman" w:hint="eastAsia"/>
          <w:sz w:val="20"/>
          <w:szCs w:val="20"/>
        </w:rPr>
        <w:t>[2]</w:t>
      </w:r>
      <w:r w:rsidRPr="0054186F">
        <w:t xml:space="preserve"> </w:t>
      </w:r>
      <w:r w:rsidRPr="0054186F">
        <w:rPr>
          <w:rFonts w:ascii="Times New Roman" w:hAnsi="Times New Roman" w:cs="Times New Roman"/>
          <w:sz w:val="20"/>
          <w:szCs w:val="20"/>
        </w:rPr>
        <w:t>Ozbay, E. Plasmonics: Merging Photonics and Electronics at Nanoscale Dimensions[J]. Science, 2006, 311(5758):189-193.</w:t>
      </w:r>
    </w:p>
    <w:p w14:paraId="5CFB86C3" w14:textId="77777777" w:rsidR="006F6FEB" w:rsidRDefault="006F6FEB" w:rsidP="006F6FEB">
      <w:pPr>
        <w:rPr>
          <w:rFonts w:ascii="Times New Roman" w:hAnsi="Times New Roman" w:cs="Times New Roman"/>
          <w:sz w:val="20"/>
          <w:szCs w:val="20"/>
        </w:rPr>
      </w:pPr>
      <w:r>
        <w:rPr>
          <w:rFonts w:ascii="Times New Roman" w:hAnsi="Times New Roman" w:cs="Times New Roman" w:hint="eastAsia"/>
          <w:sz w:val="20"/>
          <w:szCs w:val="20"/>
        </w:rPr>
        <w:t xml:space="preserve">[3] </w:t>
      </w:r>
      <w:r w:rsidRPr="005D39D5">
        <w:rPr>
          <w:rFonts w:ascii="Times New Roman" w:hAnsi="Times New Roman" w:cs="Times New Roman"/>
          <w:sz w:val="20"/>
          <w:szCs w:val="20"/>
        </w:rPr>
        <w:t>Min B , Ostby E , Sorger V , et al. High-Q surface-plasmon-polariton whispering-gallery microcavity[J]. NATURE, 2009, 457(7228):455-458.</w:t>
      </w:r>
    </w:p>
    <w:p w14:paraId="386DDFED" w14:textId="77777777" w:rsidR="006F6FEB" w:rsidRDefault="006F6FEB" w:rsidP="006F6FEB">
      <w:pPr>
        <w:rPr>
          <w:rFonts w:ascii="Times New Roman" w:hAnsi="Times New Roman" w:cs="Times New Roman"/>
          <w:sz w:val="20"/>
          <w:szCs w:val="20"/>
        </w:rPr>
      </w:pPr>
      <w:r>
        <w:rPr>
          <w:rFonts w:ascii="Times New Roman" w:hAnsi="Times New Roman" w:cs="Times New Roman" w:hint="eastAsia"/>
          <w:sz w:val="20"/>
          <w:szCs w:val="20"/>
        </w:rPr>
        <w:t>[4]</w:t>
      </w:r>
      <w:r w:rsidRPr="0054186F">
        <w:t xml:space="preserve"> </w:t>
      </w:r>
      <w:commentRangeStart w:id="8"/>
      <w:r w:rsidRPr="0054186F">
        <w:rPr>
          <w:rFonts w:ascii="Times New Roman" w:hAnsi="Times New Roman" w:cs="Times New Roman"/>
          <w:sz w:val="20"/>
          <w:szCs w:val="20"/>
        </w:rPr>
        <w:t>Sanshui Xiao and Niels Asger Mortensen, "Resonant-tunnelling-assisted crossing for subwavelength plasmonic slot waveguides," Opt. Express 16, 14997-15005 (2008)</w:t>
      </w:r>
      <w:commentRangeEnd w:id="8"/>
      <w:r>
        <w:rPr>
          <w:rStyle w:val="a7"/>
          <w:rFonts w:ascii="Times New Roman" w:eastAsia="宋体" w:hAnsi="Times New Roman" w:cs="Times New Roman"/>
          <w:kern w:val="0"/>
          <w:lang w:eastAsia="en-US"/>
        </w:rPr>
        <w:commentReference w:id="8"/>
      </w:r>
    </w:p>
    <w:p w14:paraId="6A344EF4" w14:textId="77777777" w:rsidR="006F6FEB" w:rsidRDefault="006F6FEB" w:rsidP="006F6FEB">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5</w:t>
      </w:r>
      <w:r>
        <w:rPr>
          <w:rFonts w:ascii="Times New Roman" w:hAnsi="Times New Roman" w:cs="Times New Roman" w:hint="eastAsia"/>
          <w:sz w:val="20"/>
          <w:szCs w:val="20"/>
        </w:rPr>
        <w:t>]</w:t>
      </w:r>
      <w:r w:rsidRPr="0054186F">
        <w:t xml:space="preserve"> </w:t>
      </w:r>
      <w:r w:rsidRPr="0054186F">
        <w:rPr>
          <w:rFonts w:ascii="Times New Roman" w:hAnsi="Times New Roman" w:cs="Times New Roman"/>
          <w:sz w:val="20"/>
          <w:szCs w:val="20"/>
        </w:rPr>
        <w:t>Han Z , Elezzabi A Y , Van V . Wideband Y-splitter and aperture-assisted coupler based on sub-diffraction confined plasmonic slot waveguides[J]. Applied Physics Letters, 2010, 96(13):131106 (3 pp.)---131106 (3 pp.)131106 (3 pp.).</w:t>
      </w:r>
    </w:p>
    <w:p w14:paraId="73C5C7E5" w14:textId="77777777" w:rsidR="006F6FEB" w:rsidRDefault="006F6FEB" w:rsidP="006F6FEB">
      <w:pPr>
        <w:rPr>
          <w:rFonts w:ascii="Times New Roman" w:hAnsi="Times New Roman" w:cs="Times New Roman"/>
          <w:sz w:val="20"/>
          <w:szCs w:val="20"/>
        </w:rPr>
      </w:pPr>
      <w:r>
        <w:rPr>
          <w:rFonts w:ascii="Times New Roman" w:hAnsi="Times New Roman" w:cs="Times New Roman" w:hint="eastAsia"/>
          <w:sz w:val="20"/>
          <w:szCs w:val="20"/>
        </w:rPr>
        <w:t>[6]</w:t>
      </w:r>
      <w:r w:rsidRPr="005C36A4">
        <w:t xml:space="preserve"> </w:t>
      </w:r>
      <w:r w:rsidRPr="005C36A4">
        <w:rPr>
          <w:rFonts w:ascii="Times New Roman" w:hAnsi="Times New Roman" w:cs="Times New Roman"/>
          <w:sz w:val="20"/>
          <w:szCs w:val="20"/>
        </w:rPr>
        <w:t>Liu J Q , Wang L L , He MD, et al. A wide bandgap plasmonic Bragg reflector.[J]. Optics Express, 2008, 16(7):4888-94.</w:t>
      </w:r>
    </w:p>
    <w:p w14:paraId="0592938E" w14:textId="77777777" w:rsidR="006F6FEB" w:rsidRDefault="006F6FEB" w:rsidP="006F6FEB">
      <w:pPr>
        <w:rPr>
          <w:rFonts w:ascii="Times New Roman" w:hAnsi="Times New Roman" w:cs="Times New Roman"/>
          <w:sz w:val="20"/>
          <w:szCs w:val="20"/>
        </w:rPr>
      </w:pPr>
      <w:r>
        <w:rPr>
          <w:rFonts w:ascii="Times New Roman" w:hAnsi="Times New Roman" w:cs="Times New Roman" w:hint="eastAsia"/>
          <w:sz w:val="20"/>
          <w:szCs w:val="20"/>
        </w:rPr>
        <w:t>[7]</w:t>
      </w:r>
      <w:r w:rsidRPr="005C36A4">
        <w:t xml:space="preserve"> </w:t>
      </w:r>
      <w:r w:rsidRPr="005C36A4">
        <w:rPr>
          <w:rFonts w:ascii="Times New Roman" w:hAnsi="Times New Roman" w:cs="Times New Roman"/>
          <w:sz w:val="20"/>
          <w:szCs w:val="20"/>
        </w:rPr>
        <w:t>Gong Y , Wang L , Hu X , et al. Broad-bandgap and low-sidelobe surface plasmon polariton reflector with Bragg-grating-based MIM waveguide[J]. Optics Express, 2009, 17(16):13727-36.</w:t>
      </w:r>
    </w:p>
    <w:p w14:paraId="63336FB2" w14:textId="77777777" w:rsidR="006F6FEB" w:rsidRDefault="006F6FEB" w:rsidP="006F6FEB">
      <w:r>
        <w:rPr>
          <w:rFonts w:ascii="Times New Roman" w:hAnsi="Times New Roman" w:cs="Times New Roman"/>
          <w:sz w:val="20"/>
          <w:szCs w:val="20"/>
        </w:rPr>
        <w:t>[8]</w:t>
      </w:r>
      <w:r w:rsidRPr="00953BD4">
        <w:t xml:space="preserve"> </w:t>
      </w:r>
      <w:commentRangeStart w:id="9"/>
      <w:r w:rsidRPr="00953BD4">
        <w:t xml:space="preserve">Tobias Holmgaard, Zhuo Chen, Sergey I. Bozhevolnyi, Laurent Markey, Alain Dereux, Alexey V. Krasavin, and Anatoly V. Zayats, "Bend- and splitting loss of dielectric-loaded surface plasmon-polariton waveguides," Opt. Express 16, 13585-13592 (2008) </w:t>
      </w:r>
      <w:commentRangeEnd w:id="9"/>
      <w:r>
        <w:rPr>
          <w:rStyle w:val="a7"/>
          <w:rFonts w:ascii="Times New Roman" w:eastAsia="宋体" w:hAnsi="Times New Roman" w:cs="Times New Roman"/>
          <w:kern w:val="0"/>
          <w:lang w:eastAsia="en-US"/>
        </w:rPr>
        <w:commentReference w:id="9"/>
      </w:r>
    </w:p>
    <w:p w14:paraId="4750F9F2" w14:textId="77777777" w:rsidR="006F6FEB" w:rsidRDefault="006F6FEB" w:rsidP="006F6FEB">
      <w:pPr>
        <w:rPr>
          <w:rFonts w:ascii="Times New Roman" w:hAnsi="Times New Roman" w:cs="Times New Roman"/>
          <w:sz w:val="20"/>
          <w:szCs w:val="20"/>
        </w:rPr>
      </w:pPr>
      <w:r>
        <w:rPr>
          <w:rFonts w:ascii="Times New Roman" w:hAnsi="Times New Roman" w:cs="Times New Roman"/>
          <w:sz w:val="20"/>
          <w:szCs w:val="20"/>
        </w:rPr>
        <w:t xml:space="preserve">[9] </w:t>
      </w:r>
      <w:r w:rsidRPr="00953BD4">
        <w:rPr>
          <w:rFonts w:ascii="Times New Roman" w:hAnsi="Times New Roman" w:cs="Times New Roman"/>
          <w:sz w:val="20"/>
          <w:szCs w:val="20"/>
        </w:rPr>
        <w:t>Veronis G , Fan S . Bends and splitters in metal-dielectric-metal subwavelength plasmonic waveguides[J]. Applied Physics Letters, 2005, 87(13):131102.</w:t>
      </w:r>
    </w:p>
    <w:p w14:paraId="4143851B" w14:textId="77777777" w:rsidR="00246A39" w:rsidRDefault="00246A39" w:rsidP="00246A39">
      <w:pPr>
        <w:rPr>
          <w:rFonts w:ascii="Times New Roman" w:hAnsi="Times New Roman" w:cs="Times New Roman"/>
          <w:sz w:val="20"/>
          <w:szCs w:val="20"/>
        </w:rPr>
      </w:pPr>
      <w:r>
        <w:rPr>
          <w:rFonts w:ascii="Times New Roman" w:hAnsi="Times New Roman" w:cs="Times New Roman" w:hint="eastAsia"/>
          <w:sz w:val="20"/>
          <w:szCs w:val="20"/>
        </w:rPr>
        <w:t>[10]</w:t>
      </w:r>
      <w:r w:rsidRPr="00953BD4">
        <w:t xml:space="preserve"> </w:t>
      </w:r>
      <w:r w:rsidRPr="00551E83">
        <w:rPr>
          <w:rFonts w:ascii="Times New Roman" w:hAnsi="Times New Roman" w:cs="Times New Roman"/>
          <w:sz w:val="20"/>
          <w:szCs w:val="20"/>
        </w:rPr>
        <w:t>Tian J , Ma Z , Li Q , et al. Nanowaveguides and couplers based on hybrid plasmonic modes[J]. Applied Physics Letters, 2010, 97(23):231121.</w:t>
      </w:r>
    </w:p>
    <w:p w14:paraId="5656440F" w14:textId="77777777" w:rsidR="00246A39" w:rsidRDefault="00246A39" w:rsidP="00246A39">
      <w:pPr>
        <w:rPr>
          <w:rFonts w:ascii="Times New Roman" w:hAnsi="Times New Roman" w:cs="Times New Roman"/>
          <w:sz w:val="20"/>
          <w:szCs w:val="20"/>
        </w:rPr>
      </w:pPr>
      <w:r>
        <w:rPr>
          <w:rFonts w:ascii="Times New Roman" w:hAnsi="Times New Roman" w:cs="Times New Roman"/>
          <w:sz w:val="20"/>
          <w:szCs w:val="20"/>
        </w:rPr>
        <w:t>[11]</w:t>
      </w:r>
      <w:r w:rsidRPr="00B81DED">
        <w:rPr>
          <w:rFonts w:ascii="Times New Roman" w:hAnsi="Times New Roman" w:cs="Times New Roman"/>
          <w:sz w:val="20"/>
          <w:szCs w:val="20"/>
        </w:rPr>
        <w:t>Melikyan A , Kohl M , Sommer M , et al. Photonic-to-plasmonic mode converter[J]. Optics Letters, 2014, 39(12):3488.</w:t>
      </w:r>
    </w:p>
    <w:p w14:paraId="467DD8D4" w14:textId="77777777" w:rsidR="00246A39" w:rsidRDefault="00246A39" w:rsidP="00246A3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12</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551E83">
        <w:rPr>
          <w:rFonts w:ascii="Times New Roman" w:hAnsi="Times New Roman" w:cs="Times New Roman"/>
          <w:sz w:val="20"/>
          <w:szCs w:val="20"/>
        </w:rPr>
        <w:t>Lin J , Mueller J P B , Wang Q , et al. Polarization-Controlled Tunable Directional Coupling of Surface Plasmon Polaritons[J]. Science, 2013, 340(6130):331-334.</w:t>
      </w:r>
    </w:p>
    <w:p w14:paraId="64F40DA3" w14:textId="77777777" w:rsidR="00246A39" w:rsidRDefault="00246A39" w:rsidP="00246A39">
      <w:pPr>
        <w:rPr>
          <w:rFonts w:ascii="Times New Roman" w:hAnsi="Times New Roman" w:cs="Times New Roman"/>
          <w:sz w:val="20"/>
          <w:szCs w:val="20"/>
        </w:rPr>
      </w:pPr>
      <w:r>
        <w:rPr>
          <w:rFonts w:ascii="Times New Roman" w:hAnsi="Times New Roman" w:cs="Times New Roman"/>
          <w:sz w:val="20"/>
          <w:szCs w:val="20"/>
        </w:rPr>
        <w:t>[13]</w:t>
      </w:r>
      <w:r w:rsidRPr="00E85B16">
        <w:t xml:space="preserve"> </w:t>
      </w:r>
      <w:r w:rsidRPr="0008275F">
        <w:rPr>
          <w:rFonts w:ascii="Times New Roman" w:hAnsi="Times New Roman" w:cs="Times New Roman"/>
          <w:sz w:val="20"/>
          <w:szCs w:val="20"/>
        </w:rPr>
        <w:t>C.-T. Chen, X. Xu, A. Hosseini, Z. Pan, H. Subbaraman, X. Zhang, and R. T. Chen, “Design of Highly Efficient Hybrid Si-Au Taper for Dielectric Strip Waveguide to Plasmonic Slot Waveguide Mode Converter,” J.Lightwave Technol. 33(2), 535–540 (2015)</w:t>
      </w:r>
    </w:p>
    <w:p w14:paraId="01BC1124" w14:textId="77777777" w:rsidR="00246A39" w:rsidRDefault="00246A39" w:rsidP="00246A39">
      <w:pPr>
        <w:rPr>
          <w:rFonts w:ascii="Times New Roman" w:hAnsi="Times New Roman" w:cs="Times New Roman"/>
          <w:sz w:val="20"/>
          <w:szCs w:val="20"/>
        </w:rPr>
      </w:pPr>
      <w:r>
        <w:rPr>
          <w:rFonts w:ascii="Times New Roman" w:hAnsi="Times New Roman" w:cs="Times New Roman"/>
          <w:sz w:val="20"/>
          <w:szCs w:val="20"/>
        </w:rPr>
        <w:t>[14</w:t>
      </w:r>
      <w:r w:rsidRPr="004F237C">
        <w:rPr>
          <w:rFonts w:ascii="Times New Roman" w:hAnsi="Times New Roman" w:cs="Times New Roman"/>
          <w:sz w:val="20"/>
          <w:szCs w:val="20"/>
        </w:rPr>
        <w:t>]Liu Y , Lai Y , Chang K . Plasmonic Coupler for Silicon-Based Micro-Slabs to Plasominc Nano-Gap Waveguide Mode Coversion Enhancement[J]. Journal of Lightwave Technology, 2013, 31(11):1708-</w:t>
      </w:r>
      <w:r w:rsidRPr="004F237C">
        <w:rPr>
          <w:rFonts w:ascii="Times New Roman" w:hAnsi="Times New Roman" w:cs="Times New Roman"/>
          <w:sz w:val="20"/>
          <w:szCs w:val="20"/>
        </w:rPr>
        <w:lastRenderedPageBreak/>
        <w:t>1712.</w:t>
      </w:r>
    </w:p>
    <w:p w14:paraId="26EA4D46" w14:textId="77777777" w:rsidR="00246A39" w:rsidRDefault="00246A39" w:rsidP="00246A3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15] </w:t>
      </w:r>
      <w:r w:rsidRPr="00543BA7">
        <w:rPr>
          <w:rFonts w:ascii="Times New Roman" w:hAnsi="Times New Roman" w:cs="Times New Roman"/>
          <w:sz w:val="20"/>
          <w:szCs w:val="20"/>
        </w:rPr>
        <w:t>Song Y , Wang J , Li Q , et al. Broadband coupler between silicon waveguide and hybrid plasmonic waveguide[J]. oe/18/12/oe-18-12-13173.pdf, 2010, 18(12):13173-0.</w:t>
      </w:r>
      <w:r w:rsidRPr="00543BA7">
        <w:rPr>
          <w:rFonts w:ascii="Times New Roman" w:hAnsi="Times New Roman" w:cs="Times New Roman" w:hint="eastAsia"/>
          <w:sz w:val="20"/>
          <w:szCs w:val="20"/>
        </w:rPr>
        <w:t xml:space="preserve"> </w:t>
      </w:r>
    </w:p>
    <w:p w14:paraId="05A33CF2" w14:textId="77777777" w:rsidR="00246A39" w:rsidRPr="006C1F86" w:rsidRDefault="00246A39" w:rsidP="00246A3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16</w:t>
      </w:r>
      <w:r>
        <w:rPr>
          <w:rFonts w:ascii="Times New Roman" w:hAnsi="Times New Roman" w:cs="Times New Roman" w:hint="eastAsia"/>
          <w:sz w:val="20"/>
          <w:szCs w:val="20"/>
        </w:rPr>
        <w:t>]</w:t>
      </w:r>
      <w:r w:rsidRPr="006468EF">
        <w:rPr>
          <w:rFonts w:ascii="Times New Roman" w:hAnsi="Times New Roman" w:cs="Times New Roman" w:hint="eastAsia"/>
          <w:sz w:val="20"/>
          <w:szCs w:val="20"/>
        </w:rPr>
        <w:t xml:space="preserve"> </w:t>
      </w:r>
      <w:r w:rsidRPr="00551E83">
        <w:rPr>
          <w:rFonts w:ascii="Times New Roman" w:hAnsi="Times New Roman" w:cs="Times New Roman"/>
          <w:sz w:val="20"/>
          <w:szCs w:val="20"/>
        </w:rPr>
        <w:t>Zhu B , Tsang H K . High coupling efficiency silicon waveguide to metal-insulator-metal waveguide mode converter[J]. Journal of Lightwave Technology, 2016:1-1.</w:t>
      </w:r>
    </w:p>
    <w:p w14:paraId="6265B11B" w14:textId="77777777" w:rsidR="00246A39" w:rsidRPr="006468EF" w:rsidRDefault="00246A39" w:rsidP="00246A3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17</w:t>
      </w:r>
      <w:r>
        <w:rPr>
          <w:rFonts w:ascii="Times New Roman" w:hAnsi="Times New Roman" w:cs="Times New Roman" w:hint="eastAsia"/>
          <w:sz w:val="20"/>
          <w:szCs w:val="20"/>
        </w:rPr>
        <w:t>]</w:t>
      </w:r>
      <w:r w:rsidRPr="006468EF">
        <w:rPr>
          <w:rFonts w:ascii="Times New Roman" w:hAnsi="Times New Roman" w:cs="Times New Roman"/>
          <w:sz w:val="20"/>
          <w:szCs w:val="20"/>
        </w:rPr>
        <w:t xml:space="preserve"> </w:t>
      </w:r>
      <w:r w:rsidRPr="00C84F1F">
        <w:rPr>
          <w:rFonts w:ascii="Times New Roman" w:hAnsi="Times New Roman" w:cs="Times New Roman"/>
          <w:sz w:val="20"/>
          <w:szCs w:val="20"/>
        </w:rPr>
        <w:t>Yang R , Wahsheh R A , Lu Z , et al. Efficient light coupling between dielectric slot waveguide and plasmonic slot waveguide[J]. Optics Letters, 2010, 35(5):649-651.</w:t>
      </w:r>
    </w:p>
    <w:p w14:paraId="25B98C1D" w14:textId="0401C61D" w:rsidR="00246A39" w:rsidRDefault="00246A39" w:rsidP="006F6FEB">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18]</w:t>
      </w:r>
      <w:r w:rsidR="00E55724">
        <w:rPr>
          <w:rFonts w:ascii="Times New Roman" w:hAnsi="Times New Roman" w:cs="Times New Roman"/>
          <w:sz w:val="20"/>
          <w:szCs w:val="20"/>
        </w:rPr>
        <w:t xml:space="preserve"> </w:t>
      </w:r>
      <w:r w:rsidR="00E55724" w:rsidRPr="00543BA7">
        <w:rPr>
          <w:rFonts w:ascii="Times New Roman" w:hAnsi="Times New Roman" w:cs="Times New Roman"/>
          <w:sz w:val="20"/>
          <w:szCs w:val="20"/>
        </w:rPr>
        <w:t>Zhao H , Guang X G , Huang J . Novel optical directional coupler based on surface plasmon polaritons[J]. Physica E, 2008, 40(10):3025-3029.</w:t>
      </w:r>
    </w:p>
    <w:p w14:paraId="04B37F7C" w14:textId="57489D57" w:rsidR="006F6FEB" w:rsidRDefault="006F6FEB" w:rsidP="006F6FEB">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19</w:t>
      </w:r>
      <w:r>
        <w:rPr>
          <w:rFonts w:ascii="Times New Roman" w:hAnsi="Times New Roman" w:cs="Times New Roman" w:hint="eastAsia"/>
          <w:sz w:val="20"/>
          <w:szCs w:val="20"/>
        </w:rPr>
        <w:t>]</w:t>
      </w:r>
      <w:r w:rsidRPr="00543BA7">
        <w:t xml:space="preserve"> </w:t>
      </w:r>
      <w:r w:rsidRPr="009F2187">
        <w:rPr>
          <w:rFonts w:ascii="Times New Roman" w:hAnsi="Times New Roman" w:cs="Times New Roman"/>
          <w:sz w:val="20"/>
          <w:szCs w:val="20"/>
        </w:rPr>
        <w:t xml:space="preserve">Yu Z , Cui H , Sun X . </w:t>
      </w:r>
      <w:r w:rsidRPr="00654E7A">
        <w:rPr>
          <w:rFonts w:ascii="Times New Roman" w:hAnsi="Times New Roman" w:cs="Times New Roman"/>
          <w:sz w:val="20"/>
          <w:szCs w:val="20"/>
          <w:highlight w:val="yellow"/>
        </w:rPr>
        <w:t>Genetic-algorithm-optimized wideband on-chip polarization rotator with an ultrasmall footprint</w:t>
      </w:r>
      <w:r w:rsidRPr="009F2187">
        <w:rPr>
          <w:rFonts w:ascii="Times New Roman" w:hAnsi="Times New Roman" w:cs="Times New Roman"/>
          <w:sz w:val="20"/>
          <w:szCs w:val="20"/>
        </w:rPr>
        <w:t>[J]. Optics Letters, 2017, 42(16):3093.</w:t>
      </w:r>
    </w:p>
    <w:p w14:paraId="752E703D" w14:textId="77777777" w:rsidR="006F6FEB" w:rsidRDefault="006F6FEB" w:rsidP="006F6FEB">
      <w:pPr>
        <w:rPr>
          <w:rFonts w:ascii="Times New Roman" w:hAnsi="Times New Roman" w:cs="Times New Roman"/>
          <w:sz w:val="20"/>
          <w:szCs w:val="20"/>
        </w:rPr>
      </w:pPr>
      <w:r>
        <w:rPr>
          <w:rFonts w:ascii="Times New Roman" w:hAnsi="Times New Roman" w:cs="Times New Roman"/>
          <w:sz w:val="20"/>
          <w:szCs w:val="20"/>
        </w:rPr>
        <w:t>[20]</w:t>
      </w:r>
      <w:r w:rsidRPr="00543BA7">
        <w:t xml:space="preserve"> </w:t>
      </w:r>
      <w:r w:rsidRPr="009F2187">
        <w:rPr>
          <w:rFonts w:ascii="Times New Roman" w:hAnsi="Times New Roman" w:cs="Times New Roman"/>
          <w:sz w:val="20"/>
          <w:szCs w:val="20"/>
        </w:rPr>
        <w:t xml:space="preserve">Mak J C C , Sideris C , Jeong J , et al. Binary particle swarm optimized 2×2 power splitters in a standard foundry silicon photonic platform[J]. Optics Letters, 2016, 41(16):3868. </w:t>
      </w:r>
    </w:p>
    <w:p w14:paraId="1194DD35" w14:textId="77777777" w:rsidR="006F6FEB" w:rsidRDefault="006F6FEB" w:rsidP="006F6FEB">
      <w:pPr>
        <w:rPr>
          <w:rFonts w:ascii="Times New Roman" w:hAnsi="Times New Roman" w:cs="Times New Roman"/>
          <w:sz w:val="20"/>
          <w:szCs w:val="20"/>
        </w:rPr>
      </w:pPr>
      <w:r>
        <w:rPr>
          <w:rFonts w:ascii="Times New Roman" w:hAnsi="Times New Roman" w:cs="Times New Roman"/>
          <w:sz w:val="20"/>
          <w:szCs w:val="20"/>
        </w:rPr>
        <w:t>[21]</w:t>
      </w:r>
      <w:r w:rsidRPr="00543BA7">
        <w:t xml:space="preserve"> </w:t>
      </w:r>
      <w:r w:rsidRPr="00654E7A">
        <w:rPr>
          <w:rFonts w:ascii="Times New Roman" w:hAnsi="Times New Roman" w:cs="Times New Roman"/>
          <w:sz w:val="20"/>
          <w:szCs w:val="20"/>
          <w:highlight w:val="yellow"/>
        </w:rPr>
        <w:t>Shen B , Wang P , Polson R , et al. An integrated-nanophotonics polarization beamsplitter with 2.4×2.4μm2 footprint[J]. Nature Photonics, 2015, 9(6):378-382.</w:t>
      </w:r>
    </w:p>
    <w:p w14:paraId="16F6F646" w14:textId="77777777" w:rsidR="006F6FEB" w:rsidRDefault="006F6FEB" w:rsidP="006F6FEB">
      <w:pPr>
        <w:rPr>
          <w:rFonts w:ascii="Times New Roman" w:hAnsi="Times New Roman" w:cs="Times New Roman"/>
          <w:sz w:val="20"/>
          <w:szCs w:val="20"/>
        </w:rPr>
      </w:pPr>
      <w:r>
        <w:rPr>
          <w:rFonts w:ascii="Times New Roman" w:hAnsi="Times New Roman" w:cs="Times New Roman"/>
          <w:sz w:val="20"/>
          <w:szCs w:val="20"/>
        </w:rPr>
        <w:t>[22]</w:t>
      </w:r>
      <w:r w:rsidRPr="00543BA7">
        <w:t xml:space="preserve"> </w:t>
      </w:r>
      <w:r w:rsidRPr="009F2187">
        <w:rPr>
          <w:rFonts w:ascii="Times New Roman" w:hAnsi="Times New Roman" w:cs="Times New Roman"/>
          <w:sz w:val="20"/>
          <w:szCs w:val="20"/>
        </w:rPr>
        <w:t>Shen B , Wang P , Polson R , et al. Ultra-high-efficiency metamaterial polarizer[J]. Optica, 2014, 1(5):356.</w:t>
      </w:r>
    </w:p>
    <w:p w14:paraId="1B52A1DD" w14:textId="77777777" w:rsidR="006F6FEB" w:rsidRDefault="006F6FEB" w:rsidP="006F6FEB">
      <w:pPr>
        <w:rPr>
          <w:rFonts w:ascii="Times New Roman" w:hAnsi="Times New Roman" w:cs="Times New Roman"/>
          <w:sz w:val="20"/>
          <w:szCs w:val="20"/>
        </w:rPr>
      </w:pPr>
      <w:r>
        <w:rPr>
          <w:rFonts w:ascii="Times New Roman" w:hAnsi="Times New Roman" w:cs="Times New Roman"/>
          <w:sz w:val="20"/>
          <w:szCs w:val="20"/>
        </w:rPr>
        <w:t>[23]</w:t>
      </w:r>
      <w:r w:rsidRPr="00543BA7">
        <w:t xml:space="preserve"> </w:t>
      </w:r>
      <w:r w:rsidRPr="009F2187">
        <w:rPr>
          <w:rFonts w:ascii="Times New Roman" w:hAnsi="Times New Roman" w:cs="Times New Roman"/>
          <w:sz w:val="20"/>
          <w:szCs w:val="20"/>
        </w:rPr>
        <w:t>Apratim M , Bing S , Randy P , et al. Ultra-compact polarization rotation in integrated silicon photonics using digital metamaterials[J]. Optics Express, 2017, 25(17):19721-.</w:t>
      </w:r>
    </w:p>
    <w:p w14:paraId="4C186B3C" w14:textId="77777777" w:rsidR="006F6FEB" w:rsidRDefault="006F6FEB" w:rsidP="006F6FEB">
      <w:pPr>
        <w:rPr>
          <w:rFonts w:ascii="Times New Roman" w:hAnsi="Times New Roman" w:cs="Times New Roman"/>
          <w:sz w:val="20"/>
          <w:szCs w:val="20"/>
        </w:rPr>
      </w:pPr>
      <w:r>
        <w:rPr>
          <w:rFonts w:ascii="Times New Roman" w:hAnsi="Times New Roman" w:cs="Times New Roman"/>
          <w:sz w:val="20"/>
          <w:szCs w:val="20"/>
        </w:rPr>
        <w:t>[24]</w:t>
      </w:r>
      <w:r w:rsidRPr="00543BA7">
        <w:t xml:space="preserve"> </w:t>
      </w:r>
      <w:r w:rsidRPr="00654E7A">
        <w:rPr>
          <w:rFonts w:ascii="Times New Roman" w:hAnsi="Times New Roman" w:cs="Times New Roman"/>
          <w:sz w:val="20"/>
          <w:szCs w:val="20"/>
        </w:rPr>
        <w:t>T. Dillon, J. Murakowski, S. Shi, and D. Prather,</w:t>
      </w:r>
      <w:commentRangeStart w:id="10"/>
      <w:r w:rsidRPr="00654E7A">
        <w:rPr>
          <w:rFonts w:ascii="Times New Roman" w:hAnsi="Times New Roman" w:cs="Times New Roman"/>
          <w:sz w:val="20"/>
          <w:szCs w:val="20"/>
        </w:rPr>
        <w:t xml:space="preserve"> “Fiber-to-waveguide coupler based on the parabolic reflector,” Opt. Lett., vol. 33, no. 9,pp. 896–898, May 2008.</w:t>
      </w:r>
      <w:commentRangeEnd w:id="10"/>
      <w:r>
        <w:rPr>
          <w:rStyle w:val="a7"/>
          <w:rFonts w:ascii="Times New Roman" w:eastAsia="宋体" w:hAnsi="Times New Roman" w:cs="Times New Roman"/>
          <w:kern w:val="0"/>
          <w:lang w:eastAsia="en-US"/>
        </w:rPr>
        <w:commentReference w:id="10"/>
      </w:r>
    </w:p>
    <w:p w14:paraId="5FD6AF5E" w14:textId="77777777" w:rsidR="006F6FEB" w:rsidRDefault="006F6FEB" w:rsidP="006F6FEB">
      <w:pPr>
        <w:rPr>
          <w:rFonts w:ascii="Times New Roman" w:hAnsi="Times New Roman" w:cs="Times New Roman"/>
          <w:sz w:val="20"/>
          <w:szCs w:val="20"/>
        </w:rPr>
      </w:pPr>
      <w:r>
        <w:rPr>
          <w:rFonts w:ascii="Times New Roman" w:hAnsi="Times New Roman" w:cs="Times New Roman"/>
          <w:sz w:val="20"/>
          <w:szCs w:val="20"/>
        </w:rPr>
        <w:t>[25]</w:t>
      </w:r>
      <w:commentRangeStart w:id="11"/>
      <w:r w:rsidRPr="00543BA7">
        <w:t xml:space="preserve"> </w:t>
      </w:r>
      <w:r w:rsidRPr="00654E7A">
        <w:rPr>
          <w:rFonts w:ascii="Times New Roman" w:hAnsi="Times New Roman" w:cs="Times New Roman"/>
          <w:sz w:val="20"/>
          <w:szCs w:val="20"/>
        </w:rPr>
        <w:t>Nicolas Lebbe, Alain Glière, and Karim Hassan, "High-efficiency and broadband photonic polarization rotator based on multilevel shape optimization," Opt. Lett. 44, 1960-1963 (2019)</w:t>
      </w:r>
      <w:commentRangeEnd w:id="11"/>
      <w:r>
        <w:rPr>
          <w:rStyle w:val="a7"/>
          <w:rFonts w:ascii="Times New Roman" w:eastAsia="宋体" w:hAnsi="Times New Roman" w:cs="Times New Roman"/>
          <w:kern w:val="0"/>
          <w:lang w:eastAsia="en-US"/>
        </w:rPr>
        <w:commentReference w:id="11"/>
      </w:r>
    </w:p>
    <w:p w14:paraId="4A12896E" w14:textId="77777777" w:rsidR="006F6FEB" w:rsidRDefault="006F6FEB" w:rsidP="006F6FEB">
      <w:pPr>
        <w:rPr>
          <w:rFonts w:ascii="Times New Roman" w:hAnsi="Times New Roman" w:cs="Times New Roman"/>
          <w:sz w:val="20"/>
          <w:szCs w:val="20"/>
        </w:rPr>
      </w:pPr>
      <w:r>
        <w:rPr>
          <w:rFonts w:ascii="Times New Roman" w:hAnsi="Times New Roman" w:cs="Times New Roman"/>
          <w:sz w:val="20"/>
          <w:szCs w:val="20"/>
        </w:rPr>
        <w:t>[26]</w:t>
      </w:r>
      <w:r w:rsidRPr="00543BA7">
        <w:t xml:space="preserve"> </w:t>
      </w:r>
      <w:commentRangeStart w:id="12"/>
      <w:r w:rsidRPr="00654E7A">
        <w:rPr>
          <w:rFonts w:ascii="Times New Roman" w:hAnsi="Times New Roman" w:cs="Times New Roman"/>
          <w:sz w:val="20"/>
          <w:szCs w:val="20"/>
        </w:rPr>
        <w:t>L. H. Frandsen, Y. Elesin, L. F. Frellsen, M. Mitrovic, Y. Ding, O. Sigmund, and K. Yvind, “Topology optimized mode conversion in a photonic crystal waveguide fabricated in silicon-on-insulator material,” Opt. Express 22, 8525–8532 (2014)</w:t>
      </w:r>
      <w:commentRangeEnd w:id="12"/>
      <w:r>
        <w:rPr>
          <w:rStyle w:val="a7"/>
          <w:rFonts w:ascii="Times New Roman" w:eastAsia="宋体" w:hAnsi="Times New Roman" w:cs="Times New Roman"/>
          <w:kern w:val="0"/>
          <w:lang w:eastAsia="en-US"/>
        </w:rPr>
        <w:commentReference w:id="12"/>
      </w:r>
    </w:p>
    <w:p w14:paraId="442F2A76" w14:textId="77777777" w:rsidR="006F6FEB" w:rsidRDefault="006F6FEB" w:rsidP="006F6FEB">
      <w:pPr>
        <w:rPr>
          <w:rFonts w:ascii="Times New Roman" w:hAnsi="Times New Roman" w:cs="Times New Roman"/>
          <w:sz w:val="20"/>
          <w:szCs w:val="20"/>
        </w:rPr>
      </w:pPr>
      <w:r>
        <w:rPr>
          <w:rFonts w:ascii="Times New Roman" w:hAnsi="Times New Roman" w:cs="Times New Roman"/>
          <w:sz w:val="20"/>
          <w:szCs w:val="20"/>
        </w:rPr>
        <w:t>[27]</w:t>
      </w:r>
      <w:r w:rsidRPr="00AF54FA">
        <w:t xml:space="preserve"> </w:t>
      </w:r>
      <w:r w:rsidRPr="00654E7A">
        <w:rPr>
          <w:rFonts w:ascii="Times New Roman" w:hAnsi="Times New Roman" w:cs="Times New Roman"/>
          <w:sz w:val="20"/>
          <w:szCs w:val="20"/>
        </w:rPr>
        <w:t>Sigmund O , Søndergaard Jensen, Jakob. Systematic design of phononic band-gap materials and structures by topology optimization[J]. Philos.trans.r.soc.lond.a Math.phys, 2003, 361(1806):1001-1019.</w:t>
      </w:r>
    </w:p>
    <w:p w14:paraId="607CC11D" w14:textId="77777777" w:rsidR="006F6FEB" w:rsidRDefault="006F6FEB" w:rsidP="006F6FEB">
      <w:pPr>
        <w:rPr>
          <w:rFonts w:ascii="Times New Roman" w:hAnsi="Times New Roman" w:cs="Times New Roman"/>
          <w:sz w:val="20"/>
          <w:szCs w:val="20"/>
        </w:rPr>
      </w:pPr>
      <w:r>
        <w:rPr>
          <w:rFonts w:ascii="Times New Roman" w:hAnsi="Times New Roman" w:cs="Times New Roman"/>
          <w:sz w:val="20"/>
          <w:szCs w:val="20"/>
        </w:rPr>
        <w:t>[28]</w:t>
      </w:r>
      <w:r w:rsidRPr="00AF54FA">
        <w:t xml:space="preserve"> </w:t>
      </w:r>
      <w:r w:rsidRPr="00654E7A">
        <w:rPr>
          <w:rFonts w:ascii="Times New Roman" w:hAnsi="Times New Roman" w:cs="Times New Roman"/>
          <w:sz w:val="20"/>
          <w:szCs w:val="20"/>
        </w:rPr>
        <w:t>Zhang T , Wang J , Liu Q , et al. Efficient spectrum prediction and inverse design for plasmonic waveguide systems based on artificial neural networks[J]. 2018.</w:t>
      </w:r>
    </w:p>
    <w:p w14:paraId="2D0963FB" w14:textId="77777777" w:rsidR="00D94FF1" w:rsidRPr="006F6FEB" w:rsidRDefault="00D94FF1"/>
    <w:sectPr w:rsidR="00D94FF1" w:rsidRPr="006F6FE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j" w:date="2019-06-19T11:13:00Z" w:initials="s">
    <w:p w14:paraId="74CBE7D1" w14:textId="77777777" w:rsidR="00811445" w:rsidRDefault="00811445" w:rsidP="006F6FEB">
      <w:pPr>
        <w:pStyle w:val="a5"/>
        <w:rPr>
          <w:lang w:eastAsia="zh-CN"/>
        </w:rPr>
      </w:pPr>
      <w:r>
        <w:rPr>
          <w:rStyle w:val="a7"/>
        </w:rPr>
        <w:annotationRef/>
      </w:r>
      <w:r w:rsidRPr="00492ABC">
        <w:rPr>
          <w:rStyle w:val="a6"/>
          <w:rFonts w:hint="eastAsia"/>
          <w:lang w:eastAsia="zh-CN"/>
        </w:rPr>
        <w:t>一种表面等离子体激元定向耦合器的传输特性</w:t>
      </w:r>
    </w:p>
  </w:comment>
  <w:comment w:id="1" w:author="sj" w:date="2019-06-20T21:47:00Z" w:initials="s">
    <w:p w14:paraId="4D893A35" w14:textId="77777777" w:rsidR="00811445" w:rsidRDefault="00811445" w:rsidP="006F6FEB">
      <w:pPr>
        <w:pStyle w:val="a5"/>
        <w:rPr>
          <w:lang w:eastAsia="zh-CN"/>
        </w:rPr>
      </w:pPr>
      <w:r>
        <w:rPr>
          <w:rStyle w:val="a7"/>
        </w:rPr>
        <w:annotationRef/>
      </w:r>
      <w:r>
        <w:rPr>
          <w:rFonts w:hint="eastAsia"/>
          <w:lang w:eastAsia="zh-CN"/>
        </w:rPr>
        <w:t>这里</w:t>
      </w:r>
      <w:r>
        <w:rPr>
          <w:lang w:eastAsia="zh-CN"/>
        </w:rPr>
        <w:t>可以加进</w:t>
      </w:r>
      <w:r>
        <w:rPr>
          <w:rFonts w:hint="eastAsia"/>
          <w:lang w:eastAsia="zh-CN"/>
        </w:rPr>
        <w:t>26</w:t>
      </w:r>
      <w:r>
        <w:rPr>
          <w:rFonts w:hint="eastAsia"/>
          <w:lang w:eastAsia="zh-CN"/>
        </w:rPr>
        <w:t>和</w:t>
      </w:r>
      <w:r>
        <w:rPr>
          <w:rFonts w:hint="eastAsia"/>
          <w:lang w:eastAsia="zh-CN"/>
        </w:rPr>
        <w:t>27</w:t>
      </w:r>
      <w:r>
        <w:rPr>
          <w:rFonts w:hint="eastAsia"/>
          <w:lang w:eastAsia="zh-CN"/>
        </w:rPr>
        <w:t>的</w:t>
      </w:r>
      <w:r>
        <w:rPr>
          <w:lang w:eastAsia="zh-CN"/>
        </w:rPr>
        <w:t>介绍，假如内容不够的话</w:t>
      </w:r>
    </w:p>
  </w:comment>
  <w:comment w:id="2" w:author="zhang tian" w:date="2019-03-02T09:52:00Z" w:initials="zt">
    <w:p w14:paraId="537C23FF" w14:textId="77777777" w:rsidR="00811445" w:rsidRDefault="00811445" w:rsidP="004B56C1">
      <w:pPr>
        <w:pStyle w:val="a5"/>
        <w:rPr>
          <w:lang w:eastAsia="zh-CN"/>
        </w:rPr>
      </w:pPr>
      <w:r>
        <w:rPr>
          <w:rStyle w:val="a7"/>
        </w:rPr>
        <w:annotationRef/>
      </w:r>
      <w:r>
        <w:rPr>
          <w:lang w:eastAsia="zh-CN"/>
        </w:rPr>
        <w:t>这部分内容即核心内容</w:t>
      </w:r>
    </w:p>
  </w:comment>
  <w:comment w:id="7" w:author="sj" w:date="2019-06-20T22:34:00Z" w:initials="s">
    <w:p w14:paraId="248AD1B5" w14:textId="77777777" w:rsidR="00811445" w:rsidRDefault="00811445" w:rsidP="006F6FEB">
      <w:pPr>
        <w:pStyle w:val="a5"/>
        <w:rPr>
          <w:lang w:eastAsia="zh-CN"/>
        </w:rPr>
      </w:pPr>
      <w:r>
        <w:rPr>
          <w:rStyle w:val="a7"/>
        </w:rPr>
        <w:annotationRef/>
      </w:r>
      <w:r>
        <w:rPr>
          <w:rFonts w:hint="eastAsia"/>
          <w:lang w:eastAsia="zh-CN"/>
        </w:rPr>
        <w:t>格式不对</w:t>
      </w:r>
    </w:p>
  </w:comment>
  <w:comment w:id="8" w:author="sj" w:date="2019-06-20T22:34:00Z" w:initials="s">
    <w:p w14:paraId="7C9BC70B" w14:textId="77777777" w:rsidR="00811445" w:rsidRDefault="00811445" w:rsidP="006F6FEB">
      <w:pPr>
        <w:pStyle w:val="a5"/>
        <w:rPr>
          <w:lang w:eastAsia="zh-CN"/>
        </w:rPr>
      </w:pPr>
      <w:r>
        <w:rPr>
          <w:rStyle w:val="a7"/>
        </w:rPr>
        <w:annotationRef/>
      </w:r>
      <w:r>
        <w:rPr>
          <w:rFonts w:hint="eastAsia"/>
          <w:lang w:eastAsia="zh-CN"/>
        </w:rPr>
        <w:t>格式不对</w:t>
      </w:r>
    </w:p>
  </w:comment>
  <w:comment w:id="9" w:author="sj" w:date="2019-06-20T22:34:00Z" w:initials="s">
    <w:p w14:paraId="7F2FFD55" w14:textId="77777777" w:rsidR="00811445" w:rsidRDefault="00811445" w:rsidP="006F6FEB">
      <w:pPr>
        <w:pStyle w:val="a5"/>
        <w:rPr>
          <w:lang w:eastAsia="zh-CN"/>
        </w:rPr>
      </w:pPr>
      <w:r>
        <w:rPr>
          <w:rStyle w:val="a7"/>
        </w:rPr>
        <w:annotationRef/>
      </w:r>
      <w:r>
        <w:rPr>
          <w:rFonts w:hint="eastAsia"/>
          <w:lang w:eastAsia="zh-CN"/>
        </w:rPr>
        <w:t>格式不对</w:t>
      </w:r>
    </w:p>
  </w:comment>
  <w:comment w:id="10" w:author="sj" w:date="2019-06-20T22:35:00Z" w:initials="s">
    <w:p w14:paraId="6F16AE52" w14:textId="77777777" w:rsidR="00811445" w:rsidRDefault="00811445" w:rsidP="006F6FEB">
      <w:pPr>
        <w:pStyle w:val="a5"/>
        <w:rPr>
          <w:lang w:eastAsia="zh-CN"/>
        </w:rPr>
      </w:pPr>
      <w:r>
        <w:rPr>
          <w:rStyle w:val="a7"/>
        </w:rPr>
        <w:annotationRef/>
      </w:r>
      <w:r>
        <w:rPr>
          <w:rFonts w:hint="eastAsia"/>
          <w:lang w:eastAsia="zh-CN"/>
        </w:rPr>
        <w:t>格式不对</w:t>
      </w:r>
    </w:p>
  </w:comment>
  <w:comment w:id="11" w:author="sj" w:date="2019-06-20T22:34:00Z" w:initials="s">
    <w:p w14:paraId="542A7726" w14:textId="77777777" w:rsidR="00811445" w:rsidRDefault="00811445" w:rsidP="006F6FEB">
      <w:pPr>
        <w:pStyle w:val="a5"/>
        <w:rPr>
          <w:lang w:eastAsia="zh-CN"/>
        </w:rPr>
      </w:pPr>
      <w:r>
        <w:rPr>
          <w:rStyle w:val="a7"/>
        </w:rPr>
        <w:annotationRef/>
      </w:r>
      <w:r>
        <w:rPr>
          <w:rFonts w:hint="eastAsia"/>
          <w:lang w:eastAsia="zh-CN"/>
        </w:rPr>
        <w:t>格式不对</w:t>
      </w:r>
    </w:p>
  </w:comment>
  <w:comment w:id="12" w:author="sj" w:date="2019-06-20T22:34:00Z" w:initials="s">
    <w:p w14:paraId="7C29D447" w14:textId="77777777" w:rsidR="00811445" w:rsidRDefault="00811445" w:rsidP="006F6FEB">
      <w:pPr>
        <w:pStyle w:val="a5"/>
        <w:rPr>
          <w:lang w:eastAsia="zh-CN"/>
        </w:rPr>
      </w:pPr>
      <w:r>
        <w:rPr>
          <w:rStyle w:val="a7"/>
        </w:rPr>
        <w:annotationRef/>
      </w:r>
      <w:r>
        <w:rPr>
          <w:rFonts w:hint="eastAsia"/>
          <w:lang w:eastAsia="zh-CN"/>
        </w:rPr>
        <w:t>格式不对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BE7D1" w15:done="0"/>
  <w15:commentEx w15:paraId="4D893A35" w15:done="0"/>
  <w15:commentEx w15:paraId="537C23FF" w15:done="0"/>
  <w15:commentEx w15:paraId="248AD1B5" w15:done="0"/>
  <w15:commentEx w15:paraId="7C9BC70B" w15:done="0"/>
  <w15:commentEx w15:paraId="7F2FFD55" w15:done="0"/>
  <w15:commentEx w15:paraId="6F16AE52" w15:done="0"/>
  <w15:commentEx w15:paraId="542A7726" w15:done="0"/>
  <w15:commentEx w15:paraId="7C29D4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BC8A5" w14:textId="77777777" w:rsidR="00C14CBC" w:rsidRDefault="00C14CBC" w:rsidP="006F6FEB">
      <w:r>
        <w:separator/>
      </w:r>
    </w:p>
  </w:endnote>
  <w:endnote w:type="continuationSeparator" w:id="0">
    <w:p w14:paraId="1B0160A5" w14:textId="77777777" w:rsidR="00C14CBC" w:rsidRDefault="00C14CBC" w:rsidP="006F6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AFF29" w14:textId="77777777" w:rsidR="00C14CBC" w:rsidRDefault="00C14CBC" w:rsidP="006F6FEB">
      <w:r>
        <w:separator/>
      </w:r>
    </w:p>
  </w:footnote>
  <w:footnote w:type="continuationSeparator" w:id="0">
    <w:p w14:paraId="2B25864C" w14:textId="77777777" w:rsidR="00C14CBC" w:rsidRDefault="00C14CBC" w:rsidP="006F6FEB">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j">
    <w15:presenceInfo w15:providerId="None" w15:userId="s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DE2"/>
    <w:rsid w:val="00036834"/>
    <w:rsid w:val="00040D06"/>
    <w:rsid w:val="000464F5"/>
    <w:rsid w:val="000740AE"/>
    <w:rsid w:val="000757FE"/>
    <w:rsid w:val="0008275F"/>
    <w:rsid w:val="000908E0"/>
    <w:rsid w:val="000A627F"/>
    <w:rsid w:val="000B7A84"/>
    <w:rsid w:val="00111EF9"/>
    <w:rsid w:val="001327BD"/>
    <w:rsid w:val="0013769B"/>
    <w:rsid w:val="00187300"/>
    <w:rsid w:val="001E2302"/>
    <w:rsid w:val="001E6EC9"/>
    <w:rsid w:val="001F0C1C"/>
    <w:rsid w:val="002060A9"/>
    <w:rsid w:val="002318A7"/>
    <w:rsid w:val="0024069B"/>
    <w:rsid w:val="00242FFB"/>
    <w:rsid w:val="00246A39"/>
    <w:rsid w:val="00267753"/>
    <w:rsid w:val="00275A49"/>
    <w:rsid w:val="002E6F95"/>
    <w:rsid w:val="002F3554"/>
    <w:rsid w:val="0030425E"/>
    <w:rsid w:val="003049D2"/>
    <w:rsid w:val="003104AA"/>
    <w:rsid w:val="00313BF6"/>
    <w:rsid w:val="00323026"/>
    <w:rsid w:val="0032668A"/>
    <w:rsid w:val="00333983"/>
    <w:rsid w:val="00333DE2"/>
    <w:rsid w:val="00341CC9"/>
    <w:rsid w:val="00353D2C"/>
    <w:rsid w:val="0035423B"/>
    <w:rsid w:val="00390980"/>
    <w:rsid w:val="003A1F8D"/>
    <w:rsid w:val="003A53F3"/>
    <w:rsid w:val="003C31F1"/>
    <w:rsid w:val="00410748"/>
    <w:rsid w:val="0043564F"/>
    <w:rsid w:val="0044590F"/>
    <w:rsid w:val="004505F2"/>
    <w:rsid w:val="00493F10"/>
    <w:rsid w:val="004B56C1"/>
    <w:rsid w:val="004B7F72"/>
    <w:rsid w:val="004C204B"/>
    <w:rsid w:val="004D7E96"/>
    <w:rsid w:val="004F237C"/>
    <w:rsid w:val="00506197"/>
    <w:rsid w:val="00511F7F"/>
    <w:rsid w:val="00527EDA"/>
    <w:rsid w:val="005425B8"/>
    <w:rsid w:val="005821E5"/>
    <w:rsid w:val="005822AF"/>
    <w:rsid w:val="005976BC"/>
    <w:rsid w:val="005A31B3"/>
    <w:rsid w:val="005A657B"/>
    <w:rsid w:val="005B26B6"/>
    <w:rsid w:val="005F3EB1"/>
    <w:rsid w:val="005F4A94"/>
    <w:rsid w:val="005F503D"/>
    <w:rsid w:val="00624460"/>
    <w:rsid w:val="006402EE"/>
    <w:rsid w:val="0065546E"/>
    <w:rsid w:val="0067088F"/>
    <w:rsid w:val="006759D8"/>
    <w:rsid w:val="00697664"/>
    <w:rsid w:val="006A421F"/>
    <w:rsid w:val="006A521A"/>
    <w:rsid w:val="006C1926"/>
    <w:rsid w:val="006C2EC1"/>
    <w:rsid w:val="006D221A"/>
    <w:rsid w:val="006E1081"/>
    <w:rsid w:val="006F51F2"/>
    <w:rsid w:val="006F6FEB"/>
    <w:rsid w:val="00720883"/>
    <w:rsid w:val="007267F2"/>
    <w:rsid w:val="007332D1"/>
    <w:rsid w:val="00765717"/>
    <w:rsid w:val="007C14F4"/>
    <w:rsid w:val="007E07E4"/>
    <w:rsid w:val="00806ECA"/>
    <w:rsid w:val="00811445"/>
    <w:rsid w:val="00834C3F"/>
    <w:rsid w:val="008425D8"/>
    <w:rsid w:val="008470F0"/>
    <w:rsid w:val="00877897"/>
    <w:rsid w:val="008A096A"/>
    <w:rsid w:val="008B2404"/>
    <w:rsid w:val="008B5D7F"/>
    <w:rsid w:val="008B6ECF"/>
    <w:rsid w:val="008B7BC6"/>
    <w:rsid w:val="008F764F"/>
    <w:rsid w:val="0092096C"/>
    <w:rsid w:val="009245DB"/>
    <w:rsid w:val="00930F8A"/>
    <w:rsid w:val="00961534"/>
    <w:rsid w:val="009863DD"/>
    <w:rsid w:val="009A3A84"/>
    <w:rsid w:val="009E27DE"/>
    <w:rsid w:val="009E380C"/>
    <w:rsid w:val="009E3862"/>
    <w:rsid w:val="009F70F4"/>
    <w:rsid w:val="00A15566"/>
    <w:rsid w:val="00A159B4"/>
    <w:rsid w:val="00A21CD9"/>
    <w:rsid w:val="00A84847"/>
    <w:rsid w:val="00B4235A"/>
    <w:rsid w:val="00B47DBB"/>
    <w:rsid w:val="00B61597"/>
    <w:rsid w:val="00B6793D"/>
    <w:rsid w:val="00B81DED"/>
    <w:rsid w:val="00B8745C"/>
    <w:rsid w:val="00B94C95"/>
    <w:rsid w:val="00BE3B2B"/>
    <w:rsid w:val="00C14CBC"/>
    <w:rsid w:val="00C179B4"/>
    <w:rsid w:val="00C17EC5"/>
    <w:rsid w:val="00C20910"/>
    <w:rsid w:val="00C27193"/>
    <w:rsid w:val="00C42818"/>
    <w:rsid w:val="00C62B53"/>
    <w:rsid w:val="00C663B1"/>
    <w:rsid w:val="00CB2F11"/>
    <w:rsid w:val="00CF5853"/>
    <w:rsid w:val="00D02C66"/>
    <w:rsid w:val="00D1449B"/>
    <w:rsid w:val="00D228CF"/>
    <w:rsid w:val="00D43288"/>
    <w:rsid w:val="00D758A6"/>
    <w:rsid w:val="00D818CD"/>
    <w:rsid w:val="00D826F9"/>
    <w:rsid w:val="00D901AC"/>
    <w:rsid w:val="00D90DDB"/>
    <w:rsid w:val="00D92C60"/>
    <w:rsid w:val="00D94101"/>
    <w:rsid w:val="00D94FF1"/>
    <w:rsid w:val="00DA0856"/>
    <w:rsid w:val="00DB0968"/>
    <w:rsid w:val="00DB3865"/>
    <w:rsid w:val="00DC7DD3"/>
    <w:rsid w:val="00DE3E35"/>
    <w:rsid w:val="00DE7E0B"/>
    <w:rsid w:val="00E55724"/>
    <w:rsid w:val="00E64B1E"/>
    <w:rsid w:val="00E66547"/>
    <w:rsid w:val="00E77564"/>
    <w:rsid w:val="00E85B16"/>
    <w:rsid w:val="00E97194"/>
    <w:rsid w:val="00EA2176"/>
    <w:rsid w:val="00EB555B"/>
    <w:rsid w:val="00EC3522"/>
    <w:rsid w:val="00EC3D13"/>
    <w:rsid w:val="00F10B3B"/>
    <w:rsid w:val="00F1242D"/>
    <w:rsid w:val="00F42916"/>
    <w:rsid w:val="00F62B55"/>
    <w:rsid w:val="00F63CDE"/>
    <w:rsid w:val="00F75CFC"/>
    <w:rsid w:val="00F77304"/>
    <w:rsid w:val="00F93A17"/>
    <w:rsid w:val="00FB06D5"/>
    <w:rsid w:val="00FB1088"/>
    <w:rsid w:val="00FC282C"/>
    <w:rsid w:val="00FF1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E9428"/>
  <w15:chartTrackingRefBased/>
  <w15:docId w15:val="{9008F7CB-F69E-4078-A2D8-78EE5AF4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F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6F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6FEB"/>
    <w:rPr>
      <w:sz w:val="18"/>
      <w:szCs w:val="18"/>
    </w:rPr>
  </w:style>
  <w:style w:type="paragraph" w:styleId="a4">
    <w:name w:val="footer"/>
    <w:basedOn w:val="a"/>
    <w:link w:val="Char0"/>
    <w:uiPriority w:val="99"/>
    <w:unhideWhenUsed/>
    <w:rsid w:val="006F6FEB"/>
    <w:pPr>
      <w:tabs>
        <w:tab w:val="center" w:pos="4153"/>
        <w:tab w:val="right" w:pos="8306"/>
      </w:tabs>
      <w:snapToGrid w:val="0"/>
      <w:jc w:val="left"/>
    </w:pPr>
    <w:rPr>
      <w:sz w:val="18"/>
      <w:szCs w:val="18"/>
    </w:rPr>
  </w:style>
  <w:style w:type="character" w:customStyle="1" w:styleId="Char0">
    <w:name w:val="页脚 Char"/>
    <w:basedOn w:val="a0"/>
    <w:link w:val="a4"/>
    <w:uiPriority w:val="99"/>
    <w:rsid w:val="006F6FEB"/>
    <w:rPr>
      <w:sz w:val="18"/>
      <w:szCs w:val="18"/>
    </w:rPr>
  </w:style>
  <w:style w:type="paragraph" w:styleId="a5">
    <w:name w:val="annotation text"/>
    <w:basedOn w:val="a"/>
    <w:link w:val="Char1"/>
    <w:semiHidden/>
    <w:rsid w:val="006F6FEB"/>
    <w:pPr>
      <w:widowControl/>
      <w:jc w:val="left"/>
    </w:pPr>
    <w:rPr>
      <w:rFonts w:ascii="Times New Roman" w:eastAsia="宋体" w:hAnsi="Times New Roman" w:cs="Times New Roman"/>
      <w:kern w:val="0"/>
      <w:sz w:val="20"/>
      <w:szCs w:val="20"/>
      <w:lang w:eastAsia="en-US"/>
    </w:rPr>
  </w:style>
  <w:style w:type="character" w:customStyle="1" w:styleId="Char1">
    <w:name w:val="批注文字 Char"/>
    <w:basedOn w:val="a0"/>
    <w:link w:val="a5"/>
    <w:semiHidden/>
    <w:rsid w:val="006F6FEB"/>
    <w:rPr>
      <w:rFonts w:ascii="Times New Roman" w:eastAsia="宋体" w:hAnsi="Times New Roman" w:cs="Times New Roman"/>
      <w:kern w:val="0"/>
      <w:sz w:val="20"/>
      <w:szCs w:val="20"/>
      <w:lang w:eastAsia="en-US"/>
    </w:rPr>
  </w:style>
  <w:style w:type="character" w:styleId="a6">
    <w:name w:val="Hyperlink"/>
    <w:basedOn w:val="a0"/>
    <w:uiPriority w:val="99"/>
    <w:semiHidden/>
    <w:unhideWhenUsed/>
    <w:rsid w:val="006F6FEB"/>
    <w:rPr>
      <w:color w:val="0000FF"/>
      <w:u w:val="single"/>
    </w:rPr>
  </w:style>
  <w:style w:type="character" w:styleId="a7">
    <w:name w:val="annotation reference"/>
    <w:basedOn w:val="a0"/>
    <w:semiHidden/>
    <w:unhideWhenUsed/>
    <w:rsid w:val="006F6FEB"/>
    <w:rPr>
      <w:sz w:val="21"/>
      <w:szCs w:val="21"/>
    </w:rPr>
  </w:style>
  <w:style w:type="paragraph" w:styleId="a8">
    <w:name w:val="Balloon Text"/>
    <w:basedOn w:val="a"/>
    <w:link w:val="Char2"/>
    <w:uiPriority w:val="99"/>
    <w:semiHidden/>
    <w:unhideWhenUsed/>
    <w:rsid w:val="006F6FEB"/>
    <w:rPr>
      <w:sz w:val="18"/>
      <w:szCs w:val="18"/>
    </w:rPr>
  </w:style>
  <w:style w:type="character" w:customStyle="1" w:styleId="Char2">
    <w:name w:val="批注框文本 Char"/>
    <w:basedOn w:val="a0"/>
    <w:link w:val="a8"/>
    <w:uiPriority w:val="99"/>
    <w:semiHidden/>
    <w:rsid w:val="006F6FEB"/>
    <w:rPr>
      <w:sz w:val="18"/>
      <w:szCs w:val="18"/>
    </w:rPr>
  </w:style>
  <w:style w:type="character" w:customStyle="1" w:styleId="fontstyle01">
    <w:name w:val="fontstyle01"/>
    <w:basedOn w:val="a0"/>
    <w:rsid w:val="007332D1"/>
    <w:rPr>
      <w:rFonts w:ascii="Times-Roman" w:hAnsi="Times-Roman" w:hint="default"/>
      <w:b w:val="0"/>
      <w:bCs w:val="0"/>
      <w:i w:val="0"/>
      <w:iCs w:val="0"/>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024">
      <w:bodyDiv w:val="1"/>
      <w:marLeft w:val="0"/>
      <w:marRight w:val="0"/>
      <w:marTop w:val="0"/>
      <w:marBottom w:val="0"/>
      <w:divBdr>
        <w:top w:val="none" w:sz="0" w:space="0" w:color="auto"/>
        <w:left w:val="none" w:sz="0" w:space="0" w:color="auto"/>
        <w:bottom w:val="none" w:sz="0" w:space="0" w:color="auto"/>
        <w:right w:val="none" w:sz="0" w:space="0" w:color="auto"/>
      </w:divBdr>
      <w:divsChild>
        <w:div w:id="1606039580">
          <w:marLeft w:val="0"/>
          <w:marRight w:val="0"/>
          <w:marTop w:val="0"/>
          <w:marBottom w:val="0"/>
          <w:divBdr>
            <w:top w:val="none" w:sz="0" w:space="0" w:color="auto"/>
            <w:left w:val="none" w:sz="0" w:space="0" w:color="auto"/>
            <w:bottom w:val="none" w:sz="0" w:space="0" w:color="auto"/>
            <w:right w:val="none" w:sz="0" w:space="0" w:color="auto"/>
          </w:divBdr>
          <w:divsChild>
            <w:div w:id="91442854">
              <w:marLeft w:val="0"/>
              <w:marRight w:val="0"/>
              <w:marTop w:val="0"/>
              <w:marBottom w:val="0"/>
              <w:divBdr>
                <w:top w:val="single" w:sz="6" w:space="0" w:color="DEDEDE"/>
                <w:left w:val="single" w:sz="6" w:space="0" w:color="DEDEDE"/>
                <w:bottom w:val="single" w:sz="6" w:space="0" w:color="DEDEDE"/>
                <w:right w:val="single" w:sz="6" w:space="0" w:color="DEDEDE"/>
              </w:divBdr>
              <w:divsChild>
                <w:div w:id="1756437142">
                  <w:marLeft w:val="0"/>
                  <w:marRight w:val="0"/>
                  <w:marTop w:val="0"/>
                  <w:marBottom w:val="0"/>
                  <w:divBdr>
                    <w:top w:val="none" w:sz="0" w:space="0" w:color="auto"/>
                    <w:left w:val="none" w:sz="0" w:space="0" w:color="auto"/>
                    <w:bottom w:val="none" w:sz="0" w:space="0" w:color="auto"/>
                    <w:right w:val="none" w:sz="0" w:space="0" w:color="auto"/>
                  </w:divBdr>
                  <w:divsChild>
                    <w:div w:id="134663873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81121316">
          <w:marLeft w:val="0"/>
          <w:marRight w:val="0"/>
          <w:marTop w:val="0"/>
          <w:marBottom w:val="0"/>
          <w:divBdr>
            <w:top w:val="none" w:sz="0" w:space="0" w:color="auto"/>
            <w:left w:val="none" w:sz="0" w:space="0" w:color="auto"/>
            <w:bottom w:val="none" w:sz="0" w:space="0" w:color="auto"/>
            <w:right w:val="none" w:sz="0" w:space="0" w:color="auto"/>
          </w:divBdr>
          <w:divsChild>
            <w:div w:id="275407826">
              <w:marLeft w:val="0"/>
              <w:marRight w:val="0"/>
              <w:marTop w:val="0"/>
              <w:marBottom w:val="0"/>
              <w:divBdr>
                <w:top w:val="none" w:sz="0" w:space="0" w:color="auto"/>
                <w:left w:val="none" w:sz="0" w:space="0" w:color="auto"/>
                <w:bottom w:val="none" w:sz="0" w:space="0" w:color="auto"/>
                <w:right w:val="none" w:sz="0" w:space="0" w:color="auto"/>
              </w:divBdr>
              <w:divsChild>
                <w:div w:id="856045385">
                  <w:marLeft w:val="0"/>
                  <w:marRight w:val="0"/>
                  <w:marTop w:val="0"/>
                  <w:marBottom w:val="0"/>
                  <w:divBdr>
                    <w:top w:val="single" w:sz="6" w:space="8" w:color="EEEEEE"/>
                    <w:left w:val="none" w:sz="0" w:space="8" w:color="auto"/>
                    <w:bottom w:val="single" w:sz="6" w:space="8" w:color="EEEEEE"/>
                    <w:right w:val="single" w:sz="6" w:space="8" w:color="EEEEEE"/>
                  </w:divBdr>
                  <w:divsChild>
                    <w:div w:id="7336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91555">
      <w:bodyDiv w:val="1"/>
      <w:marLeft w:val="0"/>
      <w:marRight w:val="0"/>
      <w:marTop w:val="0"/>
      <w:marBottom w:val="0"/>
      <w:divBdr>
        <w:top w:val="none" w:sz="0" w:space="0" w:color="auto"/>
        <w:left w:val="none" w:sz="0" w:space="0" w:color="auto"/>
        <w:bottom w:val="none" w:sz="0" w:space="0" w:color="auto"/>
        <w:right w:val="none" w:sz="0" w:space="0" w:color="auto"/>
      </w:divBdr>
      <w:divsChild>
        <w:div w:id="2142576374">
          <w:marLeft w:val="0"/>
          <w:marRight w:val="0"/>
          <w:marTop w:val="0"/>
          <w:marBottom w:val="0"/>
          <w:divBdr>
            <w:top w:val="none" w:sz="0" w:space="0" w:color="auto"/>
            <w:left w:val="none" w:sz="0" w:space="0" w:color="auto"/>
            <w:bottom w:val="none" w:sz="0" w:space="0" w:color="auto"/>
            <w:right w:val="none" w:sz="0" w:space="0" w:color="auto"/>
          </w:divBdr>
          <w:divsChild>
            <w:div w:id="605499999">
              <w:marLeft w:val="0"/>
              <w:marRight w:val="0"/>
              <w:marTop w:val="0"/>
              <w:marBottom w:val="0"/>
              <w:divBdr>
                <w:top w:val="none" w:sz="0" w:space="0" w:color="auto"/>
                <w:left w:val="none" w:sz="0" w:space="0" w:color="auto"/>
                <w:bottom w:val="none" w:sz="0" w:space="0" w:color="auto"/>
                <w:right w:val="none" w:sz="0" w:space="0" w:color="auto"/>
              </w:divBdr>
              <w:divsChild>
                <w:div w:id="1059017875">
                  <w:marLeft w:val="0"/>
                  <w:marRight w:val="0"/>
                  <w:marTop w:val="0"/>
                  <w:marBottom w:val="0"/>
                  <w:divBdr>
                    <w:top w:val="none" w:sz="0" w:space="0" w:color="auto"/>
                    <w:left w:val="none" w:sz="0" w:space="0" w:color="auto"/>
                    <w:bottom w:val="none" w:sz="0" w:space="0" w:color="auto"/>
                    <w:right w:val="none" w:sz="0" w:space="0" w:color="auto"/>
                  </w:divBdr>
                  <w:divsChild>
                    <w:div w:id="33577942">
                      <w:marLeft w:val="0"/>
                      <w:marRight w:val="0"/>
                      <w:marTop w:val="0"/>
                      <w:marBottom w:val="0"/>
                      <w:divBdr>
                        <w:top w:val="none" w:sz="0" w:space="0" w:color="auto"/>
                        <w:left w:val="none" w:sz="0" w:space="0" w:color="auto"/>
                        <w:bottom w:val="none" w:sz="0" w:space="0" w:color="auto"/>
                        <w:right w:val="none" w:sz="0" w:space="0" w:color="auto"/>
                      </w:divBdr>
                      <w:divsChild>
                        <w:div w:id="668749528">
                          <w:marLeft w:val="0"/>
                          <w:marRight w:val="0"/>
                          <w:marTop w:val="0"/>
                          <w:marBottom w:val="0"/>
                          <w:divBdr>
                            <w:top w:val="none" w:sz="0" w:space="0" w:color="auto"/>
                            <w:left w:val="none" w:sz="0" w:space="0" w:color="auto"/>
                            <w:bottom w:val="none" w:sz="0" w:space="0" w:color="auto"/>
                            <w:right w:val="none" w:sz="0" w:space="0" w:color="auto"/>
                          </w:divBdr>
                          <w:divsChild>
                            <w:div w:id="581139939">
                              <w:marLeft w:val="0"/>
                              <w:marRight w:val="0"/>
                              <w:marTop w:val="0"/>
                              <w:marBottom w:val="0"/>
                              <w:divBdr>
                                <w:top w:val="none" w:sz="0" w:space="0" w:color="auto"/>
                                <w:left w:val="none" w:sz="0" w:space="0" w:color="auto"/>
                                <w:bottom w:val="none" w:sz="0" w:space="0" w:color="auto"/>
                                <w:right w:val="none" w:sz="0" w:space="0" w:color="auto"/>
                              </w:divBdr>
                            </w:div>
                          </w:divsChild>
                        </w:div>
                        <w:div w:id="2000114250">
                          <w:marLeft w:val="0"/>
                          <w:marRight w:val="0"/>
                          <w:marTop w:val="0"/>
                          <w:marBottom w:val="0"/>
                          <w:divBdr>
                            <w:top w:val="none" w:sz="0" w:space="0" w:color="auto"/>
                            <w:left w:val="none" w:sz="0" w:space="0" w:color="auto"/>
                            <w:bottom w:val="none" w:sz="0" w:space="0" w:color="auto"/>
                            <w:right w:val="none" w:sz="0" w:space="0" w:color="auto"/>
                          </w:divBdr>
                          <w:divsChild>
                            <w:div w:id="69936921">
                              <w:marLeft w:val="0"/>
                              <w:marRight w:val="300"/>
                              <w:marTop w:val="180"/>
                              <w:marBottom w:val="0"/>
                              <w:divBdr>
                                <w:top w:val="none" w:sz="0" w:space="0" w:color="auto"/>
                                <w:left w:val="none" w:sz="0" w:space="0" w:color="auto"/>
                                <w:bottom w:val="none" w:sz="0" w:space="0" w:color="auto"/>
                                <w:right w:val="none" w:sz="0" w:space="0" w:color="auto"/>
                              </w:divBdr>
                              <w:divsChild>
                                <w:div w:id="1232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150940">
          <w:marLeft w:val="0"/>
          <w:marRight w:val="0"/>
          <w:marTop w:val="0"/>
          <w:marBottom w:val="0"/>
          <w:divBdr>
            <w:top w:val="none" w:sz="0" w:space="0" w:color="auto"/>
            <w:left w:val="none" w:sz="0" w:space="0" w:color="auto"/>
            <w:bottom w:val="none" w:sz="0" w:space="0" w:color="auto"/>
            <w:right w:val="none" w:sz="0" w:space="0" w:color="auto"/>
          </w:divBdr>
          <w:divsChild>
            <w:div w:id="1355879951">
              <w:marLeft w:val="0"/>
              <w:marRight w:val="0"/>
              <w:marTop w:val="0"/>
              <w:marBottom w:val="0"/>
              <w:divBdr>
                <w:top w:val="none" w:sz="0" w:space="0" w:color="auto"/>
                <w:left w:val="none" w:sz="0" w:space="0" w:color="auto"/>
                <w:bottom w:val="none" w:sz="0" w:space="0" w:color="auto"/>
                <w:right w:val="none" w:sz="0" w:space="0" w:color="auto"/>
              </w:divBdr>
              <w:divsChild>
                <w:div w:id="294680653">
                  <w:marLeft w:val="0"/>
                  <w:marRight w:val="0"/>
                  <w:marTop w:val="0"/>
                  <w:marBottom w:val="0"/>
                  <w:divBdr>
                    <w:top w:val="none" w:sz="0" w:space="0" w:color="auto"/>
                    <w:left w:val="none" w:sz="0" w:space="0" w:color="auto"/>
                    <w:bottom w:val="none" w:sz="0" w:space="0" w:color="auto"/>
                    <w:right w:val="none" w:sz="0" w:space="0" w:color="auto"/>
                  </w:divBdr>
                  <w:divsChild>
                    <w:div w:id="527531074">
                      <w:marLeft w:val="0"/>
                      <w:marRight w:val="0"/>
                      <w:marTop w:val="0"/>
                      <w:marBottom w:val="0"/>
                      <w:divBdr>
                        <w:top w:val="none" w:sz="0" w:space="0" w:color="auto"/>
                        <w:left w:val="none" w:sz="0" w:space="0" w:color="auto"/>
                        <w:bottom w:val="none" w:sz="0" w:space="0" w:color="auto"/>
                        <w:right w:val="none" w:sz="0" w:space="0" w:color="auto"/>
                      </w:divBdr>
                      <w:divsChild>
                        <w:div w:id="16832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167193">
      <w:bodyDiv w:val="1"/>
      <w:marLeft w:val="0"/>
      <w:marRight w:val="0"/>
      <w:marTop w:val="0"/>
      <w:marBottom w:val="0"/>
      <w:divBdr>
        <w:top w:val="none" w:sz="0" w:space="0" w:color="auto"/>
        <w:left w:val="none" w:sz="0" w:space="0" w:color="auto"/>
        <w:bottom w:val="none" w:sz="0" w:space="0" w:color="auto"/>
        <w:right w:val="none" w:sz="0" w:space="0" w:color="auto"/>
      </w:divBdr>
      <w:divsChild>
        <w:div w:id="519465588">
          <w:marLeft w:val="0"/>
          <w:marRight w:val="0"/>
          <w:marTop w:val="0"/>
          <w:marBottom w:val="0"/>
          <w:divBdr>
            <w:top w:val="none" w:sz="0" w:space="0" w:color="auto"/>
            <w:left w:val="none" w:sz="0" w:space="0" w:color="auto"/>
            <w:bottom w:val="none" w:sz="0" w:space="0" w:color="auto"/>
            <w:right w:val="none" w:sz="0" w:space="0" w:color="auto"/>
          </w:divBdr>
          <w:divsChild>
            <w:div w:id="111412235">
              <w:marLeft w:val="0"/>
              <w:marRight w:val="0"/>
              <w:marTop w:val="0"/>
              <w:marBottom w:val="0"/>
              <w:divBdr>
                <w:top w:val="single" w:sz="6" w:space="0" w:color="DEDEDE"/>
                <w:left w:val="single" w:sz="6" w:space="0" w:color="DEDEDE"/>
                <w:bottom w:val="single" w:sz="6" w:space="0" w:color="DEDEDE"/>
                <w:right w:val="single" w:sz="6" w:space="0" w:color="DEDEDE"/>
              </w:divBdr>
              <w:divsChild>
                <w:div w:id="2072539748">
                  <w:marLeft w:val="0"/>
                  <w:marRight w:val="0"/>
                  <w:marTop w:val="0"/>
                  <w:marBottom w:val="0"/>
                  <w:divBdr>
                    <w:top w:val="none" w:sz="0" w:space="0" w:color="auto"/>
                    <w:left w:val="none" w:sz="0" w:space="0" w:color="auto"/>
                    <w:bottom w:val="none" w:sz="0" w:space="0" w:color="auto"/>
                    <w:right w:val="none" w:sz="0" w:space="0" w:color="auto"/>
                  </w:divBdr>
                  <w:divsChild>
                    <w:div w:id="67622549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81175396">
          <w:marLeft w:val="0"/>
          <w:marRight w:val="0"/>
          <w:marTop w:val="0"/>
          <w:marBottom w:val="0"/>
          <w:divBdr>
            <w:top w:val="none" w:sz="0" w:space="0" w:color="auto"/>
            <w:left w:val="none" w:sz="0" w:space="0" w:color="auto"/>
            <w:bottom w:val="none" w:sz="0" w:space="0" w:color="auto"/>
            <w:right w:val="none" w:sz="0" w:space="0" w:color="auto"/>
          </w:divBdr>
          <w:divsChild>
            <w:div w:id="1020008371">
              <w:marLeft w:val="0"/>
              <w:marRight w:val="0"/>
              <w:marTop w:val="0"/>
              <w:marBottom w:val="0"/>
              <w:divBdr>
                <w:top w:val="none" w:sz="0" w:space="0" w:color="auto"/>
                <w:left w:val="none" w:sz="0" w:space="0" w:color="auto"/>
                <w:bottom w:val="none" w:sz="0" w:space="0" w:color="auto"/>
                <w:right w:val="none" w:sz="0" w:space="0" w:color="auto"/>
              </w:divBdr>
              <w:divsChild>
                <w:div w:id="1203059431">
                  <w:marLeft w:val="0"/>
                  <w:marRight w:val="0"/>
                  <w:marTop w:val="0"/>
                  <w:marBottom w:val="0"/>
                  <w:divBdr>
                    <w:top w:val="single" w:sz="6" w:space="8" w:color="EEEEEE"/>
                    <w:left w:val="none" w:sz="0" w:space="8" w:color="auto"/>
                    <w:bottom w:val="single" w:sz="6" w:space="8" w:color="EEEEEE"/>
                    <w:right w:val="single" w:sz="6" w:space="8" w:color="EEEEEE"/>
                  </w:divBdr>
                  <w:divsChild>
                    <w:div w:id="2914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6935</TotalTime>
  <Pages>9</Pages>
  <Words>3907</Words>
  <Characters>22273</Characters>
  <Application>Microsoft Office Word</Application>
  <DocSecurity>0</DocSecurity>
  <Lines>185</Lines>
  <Paragraphs>52</Paragraphs>
  <ScaleCrop>false</ScaleCrop>
  <Company/>
  <LinksUpToDate>false</LinksUpToDate>
  <CharactersWithSpaces>26128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dc:creator>
  <cp:keywords/>
  <dc:description/>
  <cp:lastModifiedBy>sj</cp:lastModifiedBy>
  <cp:revision>78</cp:revision>
  <dcterms:created xsi:type="dcterms:W3CDTF">2019-07-03T12:00:00Z</dcterms:created>
  <dcterms:modified xsi:type="dcterms:W3CDTF">2019-09-09T11:39:00Z</dcterms:modified>
</cp:coreProperties>
</file>